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D1D57" w14:textId="3232FCE0" w:rsidR="00663AFC" w:rsidRPr="002A5C18" w:rsidRDefault="008155B5" w:rsidP="00253686">
      <w:pPr>
        <w:pStyle w:val="paragraph"/>
        <w:spacing w:before="0" w:beforeAutospacing="0" w:after="0" w:afterAutospacing="0"/>
        <w:jc w:val="center"/>
        <w:textAlignment w:val="baseline"/>
        <w:rPr>
          <w:rStyle w:val="eop"/>
          <w:rFonts w:ascii="Museo Sans 900" w:hAnsi="Museo Sans 900" w:cstheme="minorHAnsi"/>
          <w:color w:val="116F8D"/>
          <w:sz w:val="52"/>
          <w:szCs w:val="52"/>
        </w:rPr>
      </w:pPr>
      <w:r>
        <w:rPr>
          <w:rStyle w:val="normaltextrun"/>
          <w:rFonts w:ascii="Museo Sans 900" w:hAnsi="Museo Sans 900" w:cstheme="minorHAnsi"/>
          <w:b/>
          <w:bCs/>
          <w:color w:val="116F8D"/>
          <w:sz w:val="52"/>
          <w:szCs w:val="52"/>
        </w:rPr>
        <w:t>Certification Body Application Package</w:t>
      </w:r>
    </w:p>
    <w:p w14:paraId="34BE581B" w14:textId="77777777" w:rsidR="00663AFC" w:rsidRPr="001752C1" w:rsidRDefault="00663AFC" w:rsidP="00663AFC">
      <w:pPr>
        <w:pStyle w:val="paragraph"/>
        <w:spacing w:before="0" w:beforeAutospacing="0" w:after="0" w:afterAutospacing="0"/>
        <w:ind w:left="210"/>
        <w:jc w:val="center"/>
        <w:textAlignment w:val="baseline"/>
        <w:rPr>
          <w:rFonts w:ascii="Segoe UI" w:hAnsi="Segoe UI" w:cs="Segoe UI"/>
          <w:sz w:val="28"/>
          <w:szCs w:val="28"/>
        </w:rPr>
      </w:pPr>
    </w:p>
    <w:p w14:paraId="5791BAAD" w14:textId="3D640AC6" w:rsidR="001752C1" w:rsidRDefault="001C0119" w:rsidP="001C0119">
      <w:pPr>
        <w:pStyle w:val="Heading1"/>
        <w:numPr>
          <w:ilvl w:val="0"/>
          <w:numId w:val="18"/>
        </w:numPr>
        <w:spacing w:before="120"/>
        <w:rPr>
          <w:rFonts w:ascii="Museo Sans 900" w:hAnsi="Museo Sans 900" w:cstheme="minorHAnsi"/>
          <w:color w:val="116F8D"/>
          <w:sz w:val="28"/>
          <w:szCs w:val="28"/>
        </w:rPr>
      </w:pPr>
      <w:r>
        <w:rPr>
          <w:rFonts w:ascii="Museo Sans 900" w:hAnsi="Museo Sans 900" w:cstheme="minorHAnsi"/>
          <w:color w:val="116F8D"/>
          <w:sz w:val="28"/>
          <w:szCs w:val="28"/>
        </w:rPr>
        <w:t>Application Submission and Review Process</w:t>
      </w:r>
    </w:p>
    <w:p w14:paraId="1F3CBF74" w14:textId="55B32CC7" w:rsidR="001C0119" w:rsidRPr="008D0416" w:rsidRDefault="001C0119" w:rsidP="001C0119">
      <w:pPr>
        <w:pStyle w:val="BodyText"/>
        <w:spacing w:before="122"/>
        <w:ind w:left="0" w:right="118"/>
        <w:jc w:val="both"/>
        <w:rPr>
          <w:rFonts w:ascii="Roboto" w:hAnsi="Roboto" w:cstheme="minorHAnsi"/>
          <w:sz w:val="20"/>
          <w:szCs w:val="20"/>
        </w:rPr>
      </w:pPr>
      <w:r w:rsidRPr="008D0416">
        <w:rPr>
          <w:rFonts w:ascii="Roboto" w:hAnsi="Roboto" w:cstheme="minorHAnsi"/>
          <w:sz w:val="20"/>
          <w:szCs w:val="20"/>
        </w:rPr>
        <w:t>CBs inquiring about becoming B</w:t>
      </w:r>
      <w:r w:rsidR="003950BE">
        <w:rPr>
          <w:rFonts w:ascii="Roboto" w:hAnsi="Roboto" w:cstheme="minorHAnsi"/>
          <w:sz w:val="20"/>
          <w:szCs w:val="20"/>
        </w:rPr>
        <w:t>A</w:t>
      </w:r>
      <w:r w:rsidRPr="008D0416">
        <w:rPr>
          <w:rFonts w:ascii="Roboto" w:hAnsi="Roboto" w:cstheme="minorHAnsi"/>
          <w:sz w:val="20"/>
          <w:szCs w:val="20"/>
        </w:rPr>
        <w:t>P or B</w:t>
      </w:r>
      <w:r w:rsidR="003950BE">
        <w:rPr>
          <w:rFonts w:ascii="Roboto" w:hAnsi="Roboto" w:cstheme="minorHAnsi"/>
          <w:sz w:val="20"/>
          <w:szCs w:val="20"/>
        </w:rPr>
        <w:t>S</w:t>
      </w:r>
      <w:r w:rsidRPr="008D0416">
        <w:rPr>
          <w:rFonts w:ascii="Roboto" w:hAnsi="Roboto" w:cstheme="minorHAnsi"/>
          <w:sz w:val="20"/>
          <w:szCs w:val="20"/>
        </w:rPr>
        <w:t xml:space="preserve">P-approved </w:t>
      </w:r>
      <w:r w:rsidR="008155B5">
        <w:rPr>
          <w:rFonts w:ascii="Roboto" w:hAnsi="Roboto" w:cstheme="minorHAnsi"/>
          <w:sz w:val="20"/>
          <w:szCs w:val="20"/>
        </w:rPr>
        <w:t>should refer to the BAP/BSP webpages and the following documents:</w:t>
      </w:r>
    </w:p>
    <w:p w14:paraId="4DB40DC2" w14:textId="0DE98263" w:rsidR="001C0119" w:rsidRPr="008D0416" w:rsidRDefault="001C0119" w:rsidP="001C0119">
      <w:pPr>
        <w:pStyle w:val="BodyText"/>
        <w:numPr>
          <w:ilvl w:val="0"/>
          <w:numId w:val="13"/>
        </w:numPr>
        <w:spacing w:before="122"/>
        <w:ind w:right="118"/>
        <w:jc w:val="both"/>
        <w:rPr>
          <w:rFonts w:ascii="Roboto" w:hAnsi="Roboto" w:cstheme="minorHAnsi"/>
          <w:sz w:val="20"/>
          <w:szCs w:val="20"/>
        </w:rPr>
      </w:pPr>
      <w:r w:rsidRPr="008D0416">
        <w:rPr>
          <w:rFonts w:ascii="Roboto" w:hAnsi="Roboto" w:cstheme="minorHAnsi"/>
          <w:sz w:val="20"/>
          <w:szCs w:val="20"/>
        </w:rPr>
        <w:t>CB Requirements</w:t>
      </w:r>
      <w:r w:rsidRPr="008D0416">
        <w:rPr>
          <w:rFonts w:ascii="Roboto" w:hAnsi="Roboto" w:cstheme="minorHAnsi"/>
          <w:spacing w:val="-4"/>
          <w:sz w:val="20"/>
          <w:szCs w:val="20"/>
        </w:rPr>
        <w:t xml:space="preserve"> </w:t>
      </w:r>
      <w:r w:rsidRPr="008D0416">
        <w:rPr>
          <w:rFonts w:ascii="Roboto" w:hAnsi="Roboto" w:cstheme="minorHAnsi"/>
          <w:sz w:val="20"/>
          <w:szCs w:val="20"/>
        </w:rPr>
        <w:t>Document</w:t>
      </w:r>
      <w:r>
        <w:rPr>
          <w:rFonts w:ascii="Roboto" w:hAnsi="Roboto" w:cstheme="minorHAnsi"/>
          <w:sz w:val="20"/>
          <w:szCs w:val="20"/>
        </w:rPr>
        <w:t xml:space="preserve"> for the BAP or BSP</w:t>
      </w:r>
      <w:r w:rsidR="00FB5EFE">
        <w:rPr>
          <w:rFonts w:ascii="Roboto" w:hAnsi="Roboto" w:cstheme="minorHAnsi"/>
          <w:sz w:val="20"/>
          <w:szCs w:val="20"/>
        </w:rPr>
        <w:t xml:space="preserve"> </w:t>
      </w:r>
      <w:r w:rsidR="00FB5EFE" w:rsidRPr="005B1B72">
        <w:rPr>
          <w:rFonts w:ascii="Roboto" w:hAnsi="Roboto" w:cstheme="minorHAnsi"/>
          <w:color w:val="000000" w:themeColor="text1"/>
          <w:sz w:val="20"/>
          <w:szCs w:val="20"/>
        </w:rPr>
        <w:t>RFVS</w:t>
      </w:r>
      <w:r w:rsidRPr="00FB5EFE">
        <w:rPr>
          <w:rFonts w:ascii="Roboto" w:hAnsi="Roboto" w:cstheme="minorHAnsi"/>
          <w:color w:val="FF0000"/>
          <w:sz w:val="20"/>
          <w:szCs w:val="20"/>
        </w:rPr>
        <w:t xml:space="preserve"> </w:t>
      </w:r>
      <w:r>
        <w:rPr>
          <w:rFonts w:ascii="Roboto" w:hAnsi="Roboto" w:cstheme="minorHAnsi"/>
          <w:sz w:val="20"/>
          <w:szCs w:val="20"/>
        </w:rPr>
        <w:t>Standard(s).</w:t>
      </w:r>
      <w:ins w:id="0" w:author="Keiko Pasterczyk" w:date="2024-11-20T11:36:00Z" w16du:dateUtc="2024-11-20T16:36:00Z">
        <w:r w:rsidR="007317B4">
          <w:rPr>
            <w:rFonts w:ascii="Roboto" w:hAnsi="Roboto" w:cstheme="minorHAnsi"/>
            <w:sz w:val="20"/>
            <w:szCs w:val="20"/>
          </w:rPr>
          <w:t xml:space="preserve"> </w:t>
        </w:r>
      </w:ins>
    </w:p>
    <w:p w14:paraId="7D0B8115" w14:textId="14D370F4" w:rsidR="001C0119" w:rsidRDefault="001C0119" w:rsidP="001C0119">
      <w:pPr>
        <w:pStyle w:val="BodyText"/>
        <w:numPr>
          <w:ilvl w:val="0"/>
          <w:numId w:val="13"/>
        </w:numPr>
        <w:spacing w:before="122"/>
        <w:ind w:right="118"/>
        <w:jc w:val="both"/>
        <w:rPr>
          <w:rFonts w:ascii="Roboto" w:hAnsi="Roboto" w:cstheme="minorHAnsi"/>
          <w:sz w:val="20"/>
          <w:szCs w:val="20"/>
        </w:rPr>
      </w:pPr>
      <w:r w:rsidRPr="008D0416">
        <w:rPr>
          <w:rFonts w:ascii="Roboto" w:hAnsi="Roboto" w:cstheme="minorHAnsi"/>
          <w:sz w:val="20"/>
          <w:szCs w:val="20"/>
        </w:rPr>
        <w:t>Auditor Competency and Course Approval Criteria</w:t>
      </w:r>
      <w:r w:rsidRPr="008D0416">
        <w:rPr>
          <w:rFonts w:ascii="Roboto" w:hAnsi="Roboto" w:cstheme="minorHAnsi"/>
          <w:spacing w:val="-16"/>
          <w:sz w:val="20"/>
          <w:szCs w:val="20"/>
        </w:rPr>
        <w:t xml:space="preserve"> </w:t>
      </w:r>
      <w:r w:rsidRPr="008D0416">
        <w:rPr>
          <w:rFonts w:ascii="Roboto" w:hAnsi="Roboto" w:cstheme="minorHAnsi"/>
          <w:sz w:val="20"/>
          <w:szCs w:val="20"/>
        </w:rPr>
        <w:t>document</w:t>
      </w:r>
      <w:r>
        <w:rPr>
          <w:rFonts w:ascii="Roboto" w:hAnsi="Roboto" w:cstheme="minorHAnsi"/>
          <w:sz w:val="20"/>
          <w:szCs w:val="20"/>
        </w:rPr>
        <w:t xml:space="preserve"> for the BAP or BSP Standard(s).</w:t>
      </w:r>
    </w:p>
    <w:p w14:paraId="38CD2C22" w14:textId="77777777" w:rsidR="008155B5" w:rsidRPr="002A5C18" w:rsidRDefault="008155B5" w:rsidP="008155B5">
      <w:pPr>
        <w:pStyle w:val="BodyText"/>
        <w:spacing w:before="120" w:line="0" w:lineRule="atLeast"/>
        <w:ind w:left="0" w:right="118"/>
        <w:jc w:val="both"/>
        <w:rPr>
          <w:rFonts w:ascii="Roboto" w:hAnsi="Roboto" w:cstheme="minorHAnsi"/>
          <w:sz w:val="20"/>
          <w:szCs w:val="20"/>
        </w:rPr>
      </w:pPr>
      <w:r w:rsidRPr="002A5C18">
        <w:rPr>
          <w:rFonts w:ascii="Roboto" w:hAnsi="Roboto" w:cstheme="minorHAnsi"/>
          <w:sz w:val="20"/>
          <w:szCs w:val="20"/>
        </w:rPr>
        <w:t>Applicants must demonstrate adequate resources and competency in areas such as, but not limited to:</w:t>
      </w:r>
    </w:p>
    <w:p w14:paraId="3222D9D0" w14:textId="77777777" w:rsidR="008155B5" w:rsidRPr="002A5C18" w:rsidRDefault="008155B5" w:rsidP="008155B5">
      <w:pPr>
        <w:pStyle w:val="ListParagraph"/>
        <w:numPr>
          <w:ilvl w:val="0"/>
          <w:numId w:val="9"/>
        </w:numPr>
        <w:tabs>
          <w:tab w:val="left" w:pos="980"/>
        </w:tabs>
        <w:spacing w:before="120" w:line="0" w:lineRule="atLeast"/>
        <w:ind w:right="1254"/>
        <w:jc w:val="both"/>
        <w:rPr>
          <w:rFonts w:ascii="Roboto" w:hAnsi="Roboto" w:cstheme="minorBidi"/>
          <w:sz w:val="20"/>
          <w:szCs w:val="20"/>
        </w:rPr>
      </w:pPr>
      <w:r w:rsidRPr="002A5C18">
        <w:rPr>
          <w:rFonts w:ascii="Roboto" w:hAnsi="Roboto" w:cstheme="minorBidi"/>
          <w:sz w:val="20"/>
          <w:szCs w:val="20"/>
        </w:rPr>
        <w:t>A sufficient number of auditors in appropriate locations that have the proper experience and audit competencies to conduct</w:t>
      </w:r>
      <w:r w:rsidRPr="002A5C18">
        <w:rPr>
          <w:rFonts w:ascii="Roboto" w:hAnsi="Roboto" w:cstheme="minorBidi"/>
          <w:spacing w:val="-27"/>
          <w:sz w:val="20"/>
          <w:szCs w:val="20"/>
        </w:rPr>
        <w:t xml:space="preserve"> </w:t>
      </w:r>
      <w:r w:rsidRPr="002A5C18">
        <w:rPr>
          <w:rFonts w:ascii="Roboto" w:hAnsi="Roboto" w:cstheme="minorBidi"/>
          <w:sz w:val="20"/>
          <w:szCs w:val="20"/>
        </w:rPr>
        <w:t>GSA audits.</w:t>
      </w:r>
    </w:p>
    <w:p w14:paraId="7E0AC2A5" w14:textId="77777777" w:rsidR="008155B5" w:rsidRPr="002A5C18" w:rsidRDefault="008155B5" w:rsidP="008155B5">
      <w:pPr>
        <w:pStyle w:val="ListParagraph"/>
        <w:numPr>
          <w:ilvl w:val="0"/>
          <w:numId w:val="9"/>
        </w:numPr>
        <w:tabs>
          <w:tab w:val="left" w:pos="980"/>
        </w:tabs>
        <w:spacing w:before="120" w:line="0" w:lineRule="atLeast"/>
        <w:ind w:right="1254"/>
        <w:jc w:val="both"/>
        <w:rPr>
          <w:rFonts w:ascii="Roboto" w:hAnsi="Roboto" w:cstheme="minorBidi"/>
          <w:sz w:val="20"/>
          <w:szCs w:val="20"/>
        </w:rPr>
      </w:pPr>
      <w:r w:rsidRPr="002A5C18">
        <w:rPr>
          <w:rFonts w:ascii="Roboto" w:hAnsi="Roboto" w:cstheme="minorBidi"/>
          <w:sz w:val="20"/>
          <w:szCs w:val="20"/>
        </w:rPr>
        <w:t>A sufficient numbers of staff audit competency</w:t>
      </w:r>
      <w:r w:rsidRPr="002A5C18">
        <w:rPr>
          <w:rFonts w:ascii="Roboto" w:hAnsi="Roboto" w:cstheme="minorBidi"/>
          <w:spacing w:val="-34"/>
          <w:sz w:val="20"/>
          <w:szCs w:val="20"/>
        </w:rPr>
        <w:t xml:space="preserve"> </w:t>
      </w:r>
      <w:r w:rsidRPr="002A5C18">
        <w:rPr>
          <w:rFonts w:ascii="Roboto" w:hAnsi="Roboto" w:cstheme="minorBidi"/>
          <w:sz w:val="20"/>
          <w:szCs w:val="20"/>
        </w:rPr>
        <w:t>in appropriate locations to properly manage certifications under</w:t>
      </w:r>
      <w:r w:rsidRPr="002A5C18">
        <w:rPr>
          <w:rFonts w:ascii="Roboto" w:hAnsi="Roboto" w:cstheme="minorBidi"/>
          <w:spacing w:val="-19"/>
          <w:sz w:val="20"/>
          <w:szCs w:val="20"/>
        </w:rPr>
        <w:t xml:space="preserve"> </w:t>
      </w:r>
      <w:r w:rsidRPr="002A5C18">
        <w:rPr>
          <w:rFonts w:ascii="Roboto" w:hAnsi="Roboto" w:cstheme="minorBidi"/>
          <w:sz w:val="20"/>
          <w:szCs w:val="20"/>
        </w:rPr>
        <w:t>GSA.</w:t>
      </w:r>
    </w:p>
    <w:p w14:paraId="7DDA3C15" w14:textId="77777777" w:rsidR="008155B5" w:rsidRPr="002A5C18" w:rsidRDefault="008155B5" w:rsidP="008155B5">
      <w:pPr>
        <w:pStyle w:val="ListParagraph"/>
        <w:numPr>
          <w:ilvl w:val="0"/>
          <w:numId w:val="9"/>
        </w:numPr>
        <w:tabs>
          <w:tab w:val="left" w:pos="980"/>
        </w:tabs>
        <w:spacing w:before="120" w:line="0" w:lineRule="atLeast"/>
        <w:ind w:right="1254"/>
        <w:jc w:val="both"/>
        <w:rPr>
          <w:rFonts w:ascii="Roboto" w:hAnsi="Roboto" w:cstheme="minorBidi"/>
          <w:sz w:val="20"/>
          <w:szCs w:val="20"/>
        </w:rPr>
      </w:pPr>
      <w:r w:rsidRPr="002A5C18">
        <w:rPr>
          <w:rFonts w:ascii="Roboto" w:hAnsi="Roboto" w:cstheme="minorBidi"/>
          <w:sz w:val="20"/>
          <w:szCs w:val="20"/>
        </w:rPr>
        <w:t>A sufficient number of auditors, internal personnel, and resources to ensure the</w:t>
      </w:r>
      <w:r w:rsidRPr="002A5C18">
        <w:rPr>
          <w:rFonts w:ascii="Roboto" w:hAnsi="Roboto" w:cstheme="minorBidi"/>
          <w:spacing w:val="-27"/>
          <w:sz w:val="20"/>
          <w:szCs w:val="20"/>
        </w:rPr>
        <w:t xml:space="preserve"> </w:t>
      </w:r>
      <w:r w:rsidRPr="002A5C18">
        <w:rPr>
          <w:rFonts w:ascii="Roboto" w:hAnsi="Roboto" w:cstheme="minorBidi"/>
          <w:sz w:val="20"/>
          <w:szCs w:val="20"/>
        </w:rPr>
        <w:t>integrity of audits, shadow/witness requirements, audit reports, corrective action evidence, technical review accuracy, and</w:t>
      </w:r>
      <w:r w:rsidRPr="002A5C18">
        <w:rPr>
          <w:rFonts w:ascii="Roboto" w:hAnsi="Roboto" w:cstheme="minorBidi"/>
          <w:spacing w:val="2"/>
          <w:sz w:val="20"/>
          <w:szCs w:val="20"/>
        </w:rPr>
        <w:t xml:space="preserve"> </w:t>
      </w:r>
      <w:r w:rsidRPr="002A5C18">
        <w:rPr>
          <w:rFonts w:ascii="Roboto" w:hAnsi="Roboto" w:cstheme="minorBidi"/>
          <w:sz w:val="20"/>
          <w:szCs w:val="20"/>
        </w:rPr>
        <w:t>timeliness.</w:t>
      </w:r>
    </w:p>
    <w:p w14:paraId="383FF37B" w14:textId="77777777" w:rsidR="008155B5" w:rsidRPr="002A5C18" w:rsidRDefault="008155B5" w:rsidP="008155B5">
      <w:pPr>
        <w:pStyle w:val="ListParagraph"/>
        <w:numPr>
          <w:ilvl w:val="0"/>
          <w:numId w:val="9"/>
        </w:numPr>
        <w:tabs>
          <w:tab w:val="left" w:pos="980"/>
        </w:tabs>
        <w:spacing w:before="120" w:line="0" w:lineRule="atLeast"/>
        <w:ind w:right="1254"/>
        <w:jc w:val="both"/>
        <w:rPr>
          <w:rFonts w:ascii="Roboto" w:hAnsi="Roboto" w:cstheme="minorHAnsi"/>
          <w:sz w:val="20"/>
          <w:szCs w:val="20"/>
        </w:rPr>
      </w:pPr>
      <w:r w:rsidRPr="002A5C18">
        <w:rPr>
          <w:rFonts w:ascii="Roboto" w:hAnsi="Roboto" w:cstheme="minorHAnsi"/>
          <w:sz w:val="20"/>
          <w:szCs w:val="20"/>
        </w:rPr>
        <w:t xml:space="preserve">Proper resources to ensure auditor training and calibration requirements are </w:t>
      </w:r>
      <w:r w:rsidRPr="002A5C18">
        <w:rPr>
          <w:rFonts w:ascii="Roboto" w:hAnsi="Roboto" w:cstheme="minorHAnsi"/>
          <w:spacing w:val="-4"/>
          <w:sz w:val="20"/>
          <w:szCs w:val="20"/>
        </w:rPr>
        <w:t xml:space="preserve">met </w:t>
      </w:r>
      <w:r w:rsidRPr="002A5C18">
        <w:rPr>
          <w:rFonts w:ascii="Roboto" w:hAnsi="Roboto" w:cstheme="minorHAnsi"/>
          <w:sz w:val="20"/>
          <w:szCs w:val="20"/>
        </w:rPr>
        <w:t>in</w:t>
      </w:r>
      <w:r w:rsidRPr="002A5C18">
        <w:rPr>
          <w:rFonts w:ascii="Roboto" w:hAnsi="Roboto" w:cstheme="minorHAnsi"/>
          <w:spacing w:val="-36"/>
          <w:sz w:val="20"/>
          <w:szCs w:val="20"/>
        </w:rPr>
        <w:t xml:space="preserve"> </w:t>
      </w:r>
      <w:r w:rsidRPr="002A5C18">
        <w:rPr>
          <w:rFonts w:ascii="Roboto" w:hAnsi="Roboto" w:cstheme="minorHAnsi"/>
          <w:sz w:val="20"/>
          <w:szCs w:val="20"/>
        </w:rPr>
        <w:t>a timely</w:t>
      </w:r>
      <w:r w:rsidRPr="002A5C18">
        <w:rPr>
          <w:rFonts w:ascii="Roboto" w:hAnsi="Roboto" w:cstheme="minorHAnsi"/>
          <w:spacing w:val="-2"/>
          <w:sz w:val="20"/>
          <w:szCs w:val="20"/>
        </w:rPr>
        <w:t xml:space="preserve"> </w:t>
      </w:r>
      <w:r w:rsidRPr="002A5C18">
        <w:rPr>
          <w:rFonts w:ascii="Roboto" w:hAnsi="Roboto" w:cstheme="minorHAnsi"/>
          <w:sz w:val="20"/>
          <w:szCs w:val="20"/>
        </w:rPr>
        <w:t>fashion.</w:t>
      </w:r>
    </w:p>
    <w:p w14:paraId="086C8749" w14:textId="77777777" w:rsidR="008155B5" w:rsidRPr="002A5C18" w:rsidRDefault="008155B5" w:rsidP="008155B5">
      <w:pPr>
        <w:pStyle w:val="ListParagraph"/>
        <w:numPr>
          <w:ilvl w:val="0"/>
          <w:numId w:val="9"/>
        </w:numPr>
        <w:tabs>
          <w:tab w:val="left" w:pos="980"/>
        </w:tabs>
        <w:spacing w:before="120" w:line="0" w:lineRule="atLeast"/>
        <w:ind w:right="1254"/>
        <w:jc w:val="both"/>
        <w:rPr>
          <w:rFonts w:ascii="Roboto" w:hAnsi="Roboto" w:cstheme="minorHAnsi"/>
          <w:sz w:val="20"/>
          <w:szCs w:val="20"/>
        </w:rPr>
      </w:pPr>
      <w:r w:rsidRPr="002A5C18">
        <w:rPr>
          <w:rFonts w:ascii="Roboto" w:hAnsi="Roboto" w:cstheme="minorHAnsi"/>
          <w:sz w:val="20"/>
          <w:szCs w:val="20"/>
        </w:rPr>
        <w:t>Proper adherence to time frames for completion of the certification process and enforcement</w:t>
      </w:r>
      <w:r w:rsidRPr="002A5C18">
        <w:rPr>
          <w:rFonts w:ascii="Roboto" w:hAnsi="Roboto" w:cstheme="minorHAnsi"/>
          <w:spacing w:val="-3"/>
          <w:sz w:val="20"/>
          <w:szCs w:val="20"/>
        </w:rPr>
        <w:t xml:space="preserve"> </w:t>
      </w:r>
      <w:r w:rsidRPr="002A5C18">
        <w:rPr>
          <w:rFonts w:ascii="Roboto" w:hAnsi="Roboto" w:cstheme="minorHAnsi"/>
          <w:sz w:val="20"/>
          <w:szCs w:val="20"/>
        </w:rPr>
        <w:t>of</w:t>
      </w:r>
      <w:r w:rsidRPr="002A5C18">
        <w:rPr>
          <w:rFonts w:ascii="Roboto" w:hAnsi="Roboto" w:cstheme="minorHAnsi"/>
          <w:spacing w:val="-4"/>
          <w:sz w:val="20"/>
          <w:szCs w:val="20"/>
        </w:rPr>
        <w:t xml:space="preserve"> </w:t>
      </w:r>
      <w:r w:rsidRPr="002A5C18">
        <w:rPr>
          <w:rFonts w:ascii="Roboto" w:hAnsi="Roboto" w:cstheme="minorHAnsi"/>
          <w:sz w:val="20"/>
          <w:szCs w:val="20"/>
        </w:rPr>
        <w:t>same</w:t>
      </w:r>
      <w:r w:rsidRPr="002A5C18">
        <w:rPr>
          <w:rFonts w:ascii="Roboto" w:hAnsi="Roboto" w:cstheme="minorHAnsi"/>
          <w:spacing w:val="-2"/>
          <w:sz w:val="20"/>
          <w:szCs w:val="20"/>
        </w:rPr>
        <w:t xml:space="preserve"> </w:t>
      </w:r>
      <w:r w:rsidRPr="002A5C18">
        <w:rPr>
          <w:rFonts w:ascii="Roboto" w:hAnsi="Roboto" w:cstheme="minorHAnsi"/>
          <w:sz w:val="20"/>
          <w:szCs w:val="20"/>
        </w:rPr>
        <w:t>with internal</w:t>
      </w:r>
      <w:r w:rsidRPr="002A5C18">
        <w:rPr>
          <w:rFonts w:ascii="Roboto" w:hAnsi="Roboto" w:cstheme="minorHAnsi"/>
          <w:spacing w:val="-5"/>
          <w:sz w:val="20"/>
          <w:szCs w:val="20"/>
        </w:rPr>
        <w:t xml:space="preserve"> </w:t>
      </w:r>
      <w:r w:rsidRPr="002A5C18">
        <w:rPr>
          <w:rFonts w:ascii="Roboto" w:hAnsi="Roboto" w:cstheme="minorHAnsi"/>
          <w:sz w:val="20"/>
          <w:szCs w:val="20"/>
        </w:rPr>
        <w:t>personnel</w:t>
      </w:r>
      <w:r w:rsidRPr="002A5C18">
        <w:rPr>
          <w:rFonts w:ascii="Roboto" w:hAnsi="Roboto" w:cstheme="minorHAnsi"/>
          <w:spacing w:val="-3"/>
          <w:sz w:val="20"/>
          <w:szCs w:val="20"/>
        </w:rPr>
        <w:t xml:space="preserve"> </w:t>
      </w:r>
      <w:r w:rsidRPr="002A5C18">
        <w:rPr>
          <w:rFonts w:ascii="Roboto" w:hAnsi="Roboto" w:cstheme="minorHAnsi"/>
          <w:sz w:val="20"/>
          <w:szCs w:val="20"/>
        </w:rPr>
        <w:t>and</w:t>
      </w:r>
      <w:r w:rsidRPr="002A5C18">
        <w:rPr>
          <w:rFonts w:ascii="Roboto" w:hAnsi="Roboto" w:cstheme="minorHAnsi"/>
          <w:spacing w:val="-1"/>
          <w:sz w:val="20"/>
          <w:szCs w:val="20"/>
        </w:rPr>
        <w:t xml:space="preserve"> </w:t>
      </w:r>
      <w:r w:rsidRPr="002A5C18">
        <w:rPr>
          <w:rFonts w:ascii="Roboto" w:hAnsi="Roboto" w:cstheme="minorHAnsi"/>
          <w:sz w:val="20"/>
          <w:szCs w:val="20"/>
        </w:rPr>
        <w:t>auditors,</w:t>
      </w:r>
      <w:r w:rsidRPr="002A5C18">
        <w:rPr>
          <w:rFonts w:ascii="Roboto" w:hAnsi="Roboto" w:cstheme="minorHAnsi"/>
          <w:spacing w:val="-3"/>
          <w:sz w:val="20"/>
          <w:szCs w:val="20"/>
        </w:rPr>
        <w:t xml:space="preserve"> </w:t>
      </w:r>
      <w:r w:rsidRPr="002A5C18">
        <w:rPr>
          <w:rFonts w:ascii="Roboto" w:hAnsi="Roboto" w:cstheme="minorHAnsi"/>
          <w:sz w:val="20"/>
          <w:szCs w:val="20"/>
        </w:rPr>
        <w:t>including</w:t>
      </w:r>
      <w:r w:rsidRPr="002A5C18">
        <w:rPr>
          <w:rFonts w:ascii="Roboto" w:hAnsi="Roboto" w:cstheme="minorHAnsi"/>
          <w:spacing w:val="-40"/>
          <w:sz w:val="20"/>
          <w:szCs w:val="20"/>
        </w:rPr>
        <w:t xml:space="preserve"> </w:t>
      </w:r>
      <w:r w:rsidRPr="002A5C18">
        <w:rPr>
          <w:rFonts w:ascii="Roboto" w:hAnsi="Roboto" w:cstheme="minorHAnsi"/>
          <w:sz w:val="20"/>
          <w:szCs w:val="20"/>
        </w:rPr>
        <w:t>sub-contract auditors.</w:t>
      </w:r>
    </w:p>
    <w:p w14:paraId="468EA794" w14:textId="77777777" w:rsidR="008155B5" w:rsidRPr="002A5C18" w:rsidRDefault="008155B5" w:rsidP="008155B5">
      <w:pPr>
        <w:pStyle w:val="ListParagraph"/>
        <w:numPr>
          <w:ilvl w:val="0"/>
          <w:numId w:val="9"/>
        </w:numPr>
        <w:tabs>
          <w:tab w:val="left" w:pos="980"/>
        </w:tabs>
        <w:spacing w:before="120" w:line="0" w:lineRule="atLeast"/>
        <w:ind w:right="1254"/>
        <w:jc w:val="both"/>
        <w:rPr>
          <w:rFonts w:ascii="Roboto" w:hAnsi="Roboto" w:cstheme="minorHAnsi"/>
          <w:sz w:val="20"/>
          <w:szCs w:val="20"/>
        </w:rPr>
      </w:pPr>
      <w:r w:rsidRPr="002A5C18">
        <w:rPr>
          <w:rFonts w:ascii="Roboto" w:hAnsi="Roboto" w:cstheme="minorHAnsi"/>
          <w:sz w:val="20"/>
          <w:szCs w:val="20"/>
        </w:rPr>
        <w:t>Management</w:t>
      </w:r>
      <w:r w:rsidRPr="002A5C18">
        <w:rPr>
          <w:rFonts w:ascii="Roboto" w:hAnsi="Roboto" w:cstheme="minorHAnsi"/>
          <w:spacing w:val="-1"/>
          <w:sz w:val="20"/>
          <w:szCs w:val="20"/>
        </w:rPr>
        <w:t xml:space="preserve"> </w:t>
      </w:r>
      <w:r w:rsidRPr="002A5C18">
        <w:rPr>
          <w:rFonts w:ascii="Roboto" w:hAnsi="Roboto" w:cstheme="minorHAnsi"/>
          <w:sz w:val="20"/>
          <w:szCs w:val="20"/>
        </w:rPr>
        <w:t>commitment</w:t>
      </w:r>
      <w:r w:rsidRPr="002A5C18">
        <w:rPr>
          <w:rFonts w:ascii="Roboto" w:hAnsi="Roboto" w:cstheme="minorHAnsi"/>
          <w:spacing w:val="-3"/>
          <w:sz w:val="20"/>
          <w:szCs w:val="20"/>
        </w:rPr>
        <w:t xml:space="preserve"> </w:t>
      </w:r>
      <w:r w:rsidRPr="002A5C18">
        <w:rPr>
          <w:rFonts w:ascii="Roboto" w:hAnsi="Roboto" w:cstheme="minorHAnsi"/>
          <w:sz w:val="20"/>
          <w:szCs w:val="20"/>
        </w:rPr>
        <w:t>to</w:t>
      </w:r>
      <w:r w:rsidRPr="002A5C18">
        <w:rPr>
          <w:rFonts w:ascii="Roboto" w:hAnsi="Roboto" w:cstheme="minorHAnsi"/>
          <w:spacing w:val="-4"/>
          <w:sz w:val="20"/>
          <w:szCs w:val="20"/>
        </w:rPr>
        <w:t xml:space="preserve"> </w:t>
      </w:r>
      <w:r w:rsidRPr="002A5C18">
        <w:rPr>
          <w:rFonts w:ascii="Roboto" w:hAnsi="Roboto" w:cstheme="minorHAnsi"/>
          <w:sz w:val="20"/>
          <w:szCs w:val="20"/>
        </w:rPr>
        <w:t>the</w:t>
      </w:r>
      <w:r w:rsidRPr="002A5C18">
        <w:rPr>
          <w:rFonts w:ascii="Roboto" w:hAnsi="Roboto" w:cstheme="minorHAnsi"/>
          <w:spacing w:val="-2"/>
          <w:sz w:val="20"/>
          <w:szCs w:val="20"/>
        </w:rPr>
        <w:t xml:space="preserve"> </w:t>
      </w:r>
      <w:r w:rsidRPr="002A5C18">
        <w:rPr>
          <w:rFonts w:ascii="Roboto" w:hAnsi="Roboto" w:cstheme="minorHAnsi"/>
          <w:sz w:val="20"/>
          <w:szCs w:val="20"/>
        </w:rPr>
        <w:t>integrity</w:t>
      </w:r>
      <w:r w:rsidRPr="002A5C18">
        <w:rPr>
          <w:rFonts w:ascii="Roboto" w:hAnsi="Roboto" w:cstheme="minorHAnsi"/>
          <w:spacing w:val="-7"/>
          <w:sz w:val="20"/>
          <w:szCs w:val="20"/>
        </w:rPr>
        <w:t xml:space="preserve"> </w:t>
      </w:r>
      <w:r w:rsidRPr="002A5C18">
        <w:rPr>
          <w:rFonts w:ascii="Roboto" w:hAnsi="Roboto" w:cstheme="minorHAnsi"/>
          <w:sz w:val="20"/>
          <w:szCs w:val="20"/>
        </w:rPr>
        <w:t>of</w:t>
      </w:r>
      <w:r w:rsidRPr="002A5C18">
        <w:rPr>
          <w:rFonts w:ascii="Roboto" w:hAnsi="Roboto" w:cstheme="minorHAnsi"/>
          <w:spacing w:val="-4"/>
          <w:sz w:val="20"/>
          <w:szCs w:val="20"/>
        </w:rPr>
        <w:t xml:space="preserve"> </w:t>
      </w:r>
      <w:r w:rsidRPr="002A5C18">
        <w:rPr>
          <w:rFonts w:ascii="Roboto" w:hAnsi="Roboto" w:cstheme="minorHAnsi"/>
          <w:sz w:val="20"/>
          <w:szCs w:val="20"/>
        </w:rPr>
        <w:t>the GSA</w:t>
      </w:r>
      <w:r w:rsidRPr="002A5C18">
        <w:rPr>
          <w:rFonts w:ascii="Roboto" w:hAnsi="Roboto" w:cstheme="minorHAnsi"/>
          <w:spacing w:val="-4"/>
          <w:sz w:val="20"/>
          <w:szCs w:val="20"/>
        </w:rPr>
        <w:t xml:space="preserve"> </w:t>
      </w:r>
      <w:r w:rsidRPr="002A5C18">
        <w:rPr>
          <w:rFonts w:ascii="Roboto" w:hAnsi="Roboto" w:cstheme="minorHAnsi"/>
          <w:sz w:val="20"/>
          <w:szCs w:val="20"/>
        </w:rPr>
        <w:t>scheme and</w:t>
      </w:r>
      <w:r w:rsidRPr="002A5C18">
        <w:rPr>
          <w:rFonts w:ascii="Roboto" w:hAnsi="Roboto" w:cstheme="minorHAnsi"/>
          <w:spacing w:val="-42"/>
          <w:sz w:val="20"/>
          <w:szCs w:val="20"/>
        </w:rPr>
        <w:t xml:space="preserve"> </w:t>
      </w:r>
      <w:r w:rsidRPr="002A5C18">
        <w:rPr>
          <w:rFonts w:ascii="Roboto" w:hAnsi="Roboto" w:cstheme="minorHAnsi"/>
          <w:sz w:val="20"/>
          <w:szCs w:val="20"/>
        </w:rPr>
        <w:t>sufficient responsiveness to clients and to</w:t>
      </w:r>
      <w:r w:rsidRPr="002A5C18">
        <w:rPr>
          <w:rFonts w:ascii="Roboto" w:hAnsi="Roboto" w:cstheme="minorHAnsi"/>
          <w:spacing w:val="9"/>
          <w:sz w:val="20"/>
          <w:szCs w:val="20"/>
        </w:rPr>
        <w:t xml:space="preserve"> </w:t>
      </w:r>
      <w:r w:rsidRPr="002A5C18">
        <w:rPr>
          <w:rFonts w:ascii="Roboto" w:hAnsi="Roboto" w:cstheme="minorHAnsi"/>
          <w:sz w:val="20"/>
          <w:szCs w:val="20"/>
        </w:rPr>
        <w:t>GSA.</w:t>
      </w:r>
    </w:p>
    <w:p w14:paraId="1C7626A1" w14:textId="77777777" w:rsidR="008155B5" w:rsidRDefault="008155B5" w:rsidP="008155B5">
      <w:pPr>
        <w:pStyle w:val="ListParagraph"/>
        <w:numPr>
          <w:ilvl w:val="0"/>
          <w:numId w:val="9"/>
        </w:numPr>
        <w:spacing w:before="120" w:line="0" w:lineRule="atLeast"/>
        <w:ind w:right="1254"/>
        <w:jc w:val="both"/>
        <w:rPr>
          <w:rFonts w:ascii="Roboto" w:hAnsi="Roboto" w:cstheme="minorHAnsi"/>
          <w:sz w:val="20"/>
          <w:szCs w:val="20"/>
        </w:rPr>
      </w:pPr>
      <w:r w:rsidRPr="002A5C18">
        <w:rPr>
          <w:rFonts w:ascii="Roboto" w:hAnsi="Roboto" w:cstheme="minorHAnsi"/>
          <w:sz w:val="20"/>
          <w:szCs w:val="20"/>
        </w:rPr>
        <w:t>Timely and adequate correction of deficiencies where they occur</w:t>
      </w:r>
      <w:r>
        <w:rPr>
          <w:rFonts w:ascii="Roboto" w:hAnsi="Roboto" w:cstheme="minorHAnsi"/>
          <w:sz w:val="20"/>
          <w:szCs w:val="20"/>
        </w:rPr>
        <w:t>.</w:t>
      </w:r>
    </w:p>
    <w:p w14:paraId="4150189E" w14:textId="4F521ED8" w:rsidR="008155B5" w:rsidRPr="008155B5" w:rsidRDefault="008155B5" w:rsidP="008155B5">
      <w:pPr>
        <w:pStyle w:val="ListParagraph"/>
        <w:numPr>
          <w:ilvl w:val="0"/>
          <w:numId w:val="9"/>
        </w:numPr>
        <w:spacing w:before="120" w:line="0" w:lineRule="atLeast"/>
        <w:ind w:right="1254"/>
        <w:jc w:val="both"/>
        <w:rPr>
          <w:rFonts w:ascii="Roboto" w:hAnsi="Roboto" w:cstheme="minorHAnsi"/>
          <w:sz w:val="20"/>
          <w:szCs w:val="20"/>
        </w:rPr>
      </w:pPr>
      <w:r w:rsidRPr="008155B5">
        <w:rPr>
          <w:rFonts w:ascii="Roboto" w:hAnsi="Roboto" w:cstheme="minorHAnsi"/>
          <w:sz w:val="20"/>
          <w:szCs w:val="20"/>
        </w:rPr>
        <w:t xml:space="preserve">Proper organizational structure to </w:t>
      </w:r>
      <w:r w:rsidRPr="008155B5">
        <w:rPr>
          <w:rFonts w:ascii="Roboto" w:hAnsi="Roboto" w:cstheme="minorHAnsi"/>
          <w:spacing w:val="-3"/>
          <w:sz w:val="20"/>
          <w:szCs w:val="20"/>
        </w:rPr>
        <w:t xml:space="preserve">manage </w:t>
      </w:r>
      <w:r w:rsidRPr="008155B5">
        <w:rPr>
          <w:rFonts w:ascii="Roboto" w:hAnsi="Roboto" w:cstheme="minorHAnsi"/>
          <w:sz w:val="20"/>
          <w:szCs w:val="20"/>
        </w:rPr>
        <w:t>the program and to ensure accreditation requirements are met, for all offices involved in GSA audits and certification decisions, within specified time</w:t>
      </w:r>
      <w:r w:rsidRPr="008155B5">
        <w:rPr>
          <w:rFonts w:ascii="Roboto" w:hAnsi="Roboto" w:cstheme="minorHAnsi"/>
          <w:spacing w:val="3"/>
          <w:sz w:val="20"/>
          <w:szCs w:val="20"/>
        </w:rPr>
        <w:t xml:space="preserve"> </w:t>
      </w:r>
      <w:r w:rsidRPr="008155B5">
        <w:rPr>
          <w:rFonts w:ascii="Roboto" w:hAnsi="Roboto" w:cstheme="minorHAnsi"/>
          <w:sz w:val="20"/>
          <w:szCs w:val="20"/>
        </w:rPr>
        <w:t>frames.</w:t>
      </w:r>
    </w:p>
    <w:p w14:paraId="16F61985" w14:textId="3184CE63" w:rsidR="0071155E" w:rsidRPr="0071155E" w:rsidRDefault="0071155E" w:rsidP="007D70C3">
      <w:pPr>
        <w:pStyle w:val="BodyText"/>
        <w:spacing w:before="120" w:line="0" w:lineRule="atLeast"/>
        <w:ind w:left="0" w:right="72"/>
        <w:jc w:val="both"/>
        <w:rPr>
          <w:rFonts w:ascii="Roboto" w:hAnsi="Roboto" w:cstheme="minorHAnsi"/>
          <w:b/>
          <w:bCs/>
        </w:rPr>
      </w:pPr>
      <w:r w:rsidRPr="0071155E">
        <w:rPr>
          <w:rFonts w:ascii="Roboto" w:hAnsi="Roboto" w:cstheme="minorHAnsi"/>
          <w:b/>
          <w:bCs/>
        </w:rPr>
        <w:t xml:space="preserve">If </w:t>
      </w:r>
      <w:r w:rsidR="00215D42">
        <w:rPr>
          <w:rFonts w:ascii="Roboto" w:hAnsi="Roboto" w:cstheme="minorHAnsi"/>
          <w:b/>
          <w:bCs/>
        </w:rPr>
        <w:t>the applicant</w:t>
      </w:r>
      <w:r w:rsidRPr="0071155E">
        <w:rPr>
          <w:rFonts w:ascii="Roboto" w:hAnsi="Roboto" w:cstheme="minorHAnsi"/>
          <w:b/>
          <w:bCs/>
        </w:rPr>
        <w:t xml:space="preserve"> would like to move forward, follow these submission steps:</w:t>
      </w:r>
    </w:p>
    <w:p w14:paraId="7150519D" w14:textId="2011B7C6" w:rsidR="00956A06" w:rsidRDefault="00956A06" w:rsidP="002C35E3">
      <w:pPr>
        <w:pStyle w:val="BodyText"/>
        <w:numPr>
          <w:ilvl w:val="0"/>
          <w:numId w:val="21"/>
        </w:numPr>
        <w:spacing w:before="120" w:line="0" w:lineRule="atLeast"/>
        <w:ind w:right="72"/>
        <w:jc w:val="both"/>
        <w:rPr>
          <w:rFonts w:ascii="Roboto" w:hAnsi="Roboto" w:cstheme="minorHAnsi"/>
          <w:sz w:val="20"/>
          <w:szCs w:val="20"/>
        </w:rPr>
      </w:pPr>
      <w:r>
        <w:rPr>
          <w:rFonts w:ascii="Roboto" w:hAnsi="Roboto" w:cstheme="minorHAnsi"/>
          <w:sz w:val="20"/>
          <w:szCs w:val="20"/>
        </w:rPr>
        <w:t xml:space="preserve">Submit </w:t>
      </w:r>
      <w:r w:rsidR="00A87487">
        <w:rPr>
          <w:rFonts w:ascii="Roboto" w:hAnsi="Roboto" w:cstheme="minorHAnsi"/>
          <w:sz w:val="20"/>
          <w:szCs w:val="20"/>
        </w:rPr>
        <w:t xml:space="preserve">this </w:t>
      </w:r>
      <w:r>
        <w:rPr>
          <w:rFonts w:ascii="Roboto" w:hAnsi="Roboto" w:cstheme="minorHAnsi"/>
          <w:sz w:val="20"/>
          <w:szCs w:val="20"/>
        </w:rPr>
        <w:t>application package t</w:t>
      </w:r>
      <w:r w:rsidR="00FB5EFE">
        <w:rPr>
          <w:rFonts w:ascii="Roboto" w:hAnsi="Roboto" w:cstheme="minorHAnsi"/>
          <w:sz w:val="20"/>
          <w:szCs w:val="20"/>
        </w:rPr>
        <w:t xml:space="preserve">o </w:t>
      </w:r>
      <w:r w:rsidR="00FB5EFE" w:rsidRPr="005B1B72">
        <w:rPr>
          <w:rFonts w:ascii="Roboto" w:hAnsi="Roboto" w:cstheme="minorHAnsi"/>
          <w:color w:val="000000" w:themeColor="text1"/>
          <w:sz w:val="20"/>
          <w:szCs w:val="20"/>
        </w:rPr>
        <w:t>cbdept@bapcertification.org</w:t>
      </w:r>
    </w:p>
    <w:p w14:paraId="3CACBBB7" w14:textId="49AA212A" w:rsidR="00635A80" w:rsidRDefault="00635A80" w:rsidP="002C35E3">
      <w:pPr>
        <w:pStyle w:val="BodyText"/>
        <w:numPr>
          <w:ilvl w:val="0"/>
          <w:numId w:val="21"/>
        </w:numPr>
        <w:spacing w:before="120" w:line="0" w:lineRule="atLeast"/>
        <w:ind w:right="72"/>
        <w:jc w:val="both"/>
        <w:rPr>
          <w:rFonts w:ascii="Roboto" w:hAnsi="Roboto" w:cstheme="minorHAnsi"/>
          <w:sz w:val="20"/>
          <w:szCs w:val="20"/>
        </w:rPr>
      </w:pPr>
      <w:r>
        <w:rPr>
          <w:rFonts w:ascii="Roboto" w:hAnsi="Roboto" w:cstheme="minorHAnsi"/>
          <w:sz w:val="20"/>
          <w:szCs w:val="20"/>
        </w:rPr>
        <w:t>CB dept will review application for completeness</w:t>
      </w:r>
    </w:p>
    <w:p w14:paraId="3991A931" w14:textId="7696A3F3" w:rsidR="00635A80" w:rsidRDefault="00635A80" w:rsidP="002C35E3">
      <w:pPr>
        <w:pStyle w:val="BodyText"/>
        <w:numPr>
          <w:ilvl w:val="0"/>
          <w:numId w:val="21"/>
        </w:numPr>
        <w:spacing w:before="120" w:line="0" w:lineRule="atLeast"/>
        <w:ind w:right="72"/>
        <w:jc w:val="both"/>
        <w:rPr>
          <w:rFonts w:ascii="Roboto" w:hAnsi="Roboto" w:cstheme="minorHAnsi"/>
          <w:sz w:val="20"/>
          <w:szCs w:val="20"/>
        </w:rPr>
      </w:pPr>
      <w:r>
        <w:rPr>
          <w:rFonts w:ascii="Roboto" w:hAnsi="Roboto" w:cstheme="minorHAnsi"/>
          <w:sz w:val="20"/>
          <w:szCs w:val="20"/>
        </w:rPr>
        <w:t>If complete, will send application fee invoice</w:t>
      </w:r>
      <w:r w:rsidR="004B4072">
        <w:rPr>
          <w:rFonts w:ascii="Roboto" w:hAnsi="Roboto" w:cstheme="minorHAnsi"/>
          <w:sz w:val="20"/>
          <w:szCs w:val="20"/>
        </w:rPr>
        <w:t xml:space="preserve"> of $5,000 USD. </w:t>
      </w:r>
      <w:r w:rsidR="004B4072" w:rsidRPr="005F49E7">
        <w:rPr>
          <w:rFonts w:ascii="Roboto" w:hAnsi="Roboto" w:cstheme="minorHAnsi"/>
          <w:sz w:val="20"/>
          <w:szCs w:val="20"/>
          <w:u w:val="single"/>
        </w:rPr>
        <w:t>The Fee in non</w:t>
      </w:r>
      <w:r w:rsidR="005F49E7" w:rsidRPr="005F49E7">
        <w:rPr>
          <w:rFonts w:ascii="Roboto" w:hAnsi="Roboto" w:cstheme="minorHAnsi"/>
          <w:sz w:val="20"/>
          <w:szCs w:val="20"/>
          <w:u w:val="single"/>
        </w:rPr>
        <w:t>-refundable</w:t>
      </w:r>
    </w:p>
    <w:p w14:paraId="39A8E24E" w14:textId="31E0B158" w:rsidR="00635A80" w:rsidRDefault="00635A80" w:rsidP="002C35E3">
      <w:pPr>
        <w:pStyle w:val="BodyText"/>
        <w:numPr>
          <w:ilvl w:val="0"/>
          <w:numId w:val="21"/>
        </w:numPr>
        <w:spacing w:before="120" w:line="0" w:lineRule="atLeast"/>
        <w:ind w:right="72"/>
        <w:jc w:val="both"/>
        <w:rPr>
          <w:rFonts w:ascii="Roboto" w:hAnsi="Roboto" w:cstheme="minorHAnsi"/>
          <w:sz w:val="20"/>
          <w:szCs w:val="20"/>
        </w:rPr>
      </w:pPr>
      <w:r>
        <w:rPr>
          <w:rFonts w:ascii="Roboto" w:hAnsi="Roboto" w:cstheme="minorHAnsi"/>
          <w:sz w:val="20"/>
          <w:szCs w:val="20"/>
        </w:rPr>
        <w:t>If incomplete, application will be returned for further review by applicant</w:t>
      </w:r>
    </w:p>
    <w:p w14:paraId="1400438E" w14:textId="78009C07" w:rsidR="00635A80" w:rsidRDefault="00635A80" w:rsidP="002C35E3">
      <w:pPr>
        <w:pStyle w:val="BodyText"/>
        <w:numPr>
          <w:ilvl w:val="0"/>
          <w:numId w:val="21"/>
        </w:numPr>
        <w:spacing w:before="120" w:line="0" w:lineRule="atLeast"/>
        <w:ind w:right="72"/>
        <w:jc w:val="both"/>
        <w:rPr>
          <w:rFonts w:ascii="Roboto" w:hAnsi="Roboto" w:cstheme="minorHAnsi"/>
          <w:sz w:val="20"/>
          <w:szCs w:val="20"/>
        </w:rPr>
      </w:pPr>
      <w:r>
        <w:rPr>
          <w:rFonts w:ascii="Roboto" w:hAnsi="Roboto" w:cstheme="minorHAnsi"/>
          <w:sz w:val="20"/>
          <w:szCs w:val="20"/>
        </w:rPr>
        <w:t xml:space="preserve">Once </w:t>
      </w:r>
      <w:r w:rsidR="00193C99">
        <w:rPr>
          <w:rFonts w:ascii="Roboto" w:hAnsi="Roboto" w:cstheme="minorHAnsi"/>
          <w:sz w:val="20"/>
          <w:szCs w:val="20"/>
        </w:rPr>
        <w:t>application is complete</w:t>
      </w:r>
      <w:r>
        <w:rPr>
          <w:rFonts w:ascii="Roboto" w:hAnsi="Roboto" w:cstheme="minorHAnsi"/>
          <w:sz w:val="20"/>
          <w:szCs w:val="20"/>
        </w:rPr>
        <w:t xml:space="preserve"> and fee has been paid GSA will begin assessment of submitted material</w:t>
      </w:r>
    </w:p>
    <w:p w14:paraId="4D5278F1" w14:textId="3415F418" w:rsidR="00635A80" w:rsidRDefault="00635A80" w:rsidP="002C35E3">
      <w:pPr>
        <w:pStyle w:val="BodyText"/>
        <w:numPr>
          <w:ilvl w:val="0"/>
          <w:numId w:val="21"/>
        </w:numPr>
        <w:spacing w:before="120" w:line="0" w:lineRule="atLeast"/>
        <w:ind w:right="72"/>
        <w:jc w:val="both"/>
        <w:rPr>
          <w:rFonts w:ascii="Roboto" w:hAnsi="Roboto" w:cstheme="minorHAnsi"/>
          <w:sz w:val="20"/>
          <w:szCs w:val="20"/>
        </w:rPr>
      </w:pPr>
      <w:r>
        <w:rPr>
          <w:rFonts w:ascii="Roboto" w:hAnsi="Roboto" w:cstheme="minorHAnsi"/>
          <w:sz w:val="20"/>
          <w:szCs w:val="20"/>
        </w:rPr>
        <w:t xml:space="preserve">Based on application and current business needs, GSA shall </w:t>
      </w:r>
      <w:r w:rsidR="003950BE">
        <w:rPr>
          <w:rFonts w:ascii="Roboto" w:hAnsi="Roboto" w:cstheme="minorHAnsi"/>
          <w:sz w:val="20"/>
          <w:szCs w:val="20"/>
        </w:rPr>
        <w:t>decide</w:t>
      </w:r>
      <w:r>
        <w:rPr>
          <w:rFonts w:ascii="Roboto" w:hAnsi="Roboto" w:cstheme="minorHAnsi"/>
          <w:sz w:val="20"/>
          <w:szCs w:val="20"/>
        </w:rPr>
        <w:t xml:space="preserve"> to reject the application or to accept the application conditionally</w:t>
      </w:r>
    </w:p>
    <w:p w14:paraId="7641CC72" w14:textId="1F4B38DC" w:rsidR="00635A80" w:rsidRDefault="00635A80" w:rsidP="002C35E3">
      <w:pPr>
        <w:pStyle w:val="BodyText"/>
        <w:numPr>
          <w:ilvl w:val="0"/>
          <w:numId w:val="21"/>
        </w:numPr>
        <w:spacing w:before="120" w:line="0" w:lineRule="atLeast"/>
        <w:ind w:right="72"/>
        <w:jc w:val="both"/>
        <w:rPr>
          <w:rFonts w:ascii="Roboto" w:hAnsi="Roboto" w:cstheme="minorHAnsi"/>
          <w:sz w:val="20"/>
          <w:szCs w:val="20"/>
        </w:rPr>
      </w:pPr>
      <w:r>
        <w:rPr>
          <w:rFonts w:ascii="Roboto" w:hAnsi="Roboto" w:cstheme="minorHAnsi"/>
          <w:sz w:val="20"/>
          <w:szCs w:val="20"/>
        </w:rPr>
        <w:t xml:space="preserve">If accepted, GSA will send NDA </w:t>
      </w:r>
      <w:r w:rsidR="00361F87">
        <w:rPr>
          <w:rFonts w:ascii="Roboto" w:hAnsi="Roboto" w:cstheme="minorHAnsi"/>
          <w:sz w:val="20"/>
          <w:szCs w:val="20"/>
        </w:rPr>
        <w:t>to be returned</w:t>
      </w:r>
    </w:p>
    <w:p w14:paraId="384B5B7E" w14:textId="23D1025A" w:rsidR="00635A80" w:rsidRDefault="00635A80" w:rsidP="002C35E3">
      <w:pPr>
        <w:pStyle w:val="BodyText"/>
        <w:numPr>
          <w:ilvl w:val="0"/>
          <w:numId w:val="21"/>
        </w:numPr>
        <w:spacing w:before="120" w:line="0" w:lineRule="atLeast"/>
        <w:ind w:right="72"/>
        <w:jc w:val="both"/>
        <w:rPr>
          <w:rFonts w:ascii="Roboto" w:hAnsi="Roboto" w:cstheme="minorHAnsi"/>
          <w:sz w:val="20"/>
          <w:szCs w:val="20"/>
        </w:rPr>
      </w:pPr>
      <w:r>
        <w:rPr>
          <w:rFonts w:ascii="Roboto" w:hAnsi="Roboto" w:cstheme="minorHAnsi"/>
          <w:sz w:val="20"/>
          <w:szCs w:val="20"/>
        </w:rPr>
        <w:t>Once NDA has been signed and returned</w:t>
      </w:r>
      <w:r w:rsidR="00361F87">
        <w:rPr>
          <w:rFonts w:ascii="Roboto" w:hAnsi="Roboto" w:cstheme="minorHAnsi"/>
          <w:sz w:val="20"/>
          <w:szCs w:val="20"/>
        </w:rPr>
        <w:t>,</w:t>
      </w:r>
      <w:r>
        <w:rPr>
          <w:rFonts w:ascii="Roboto" w:hAnsi="Roboto" w:cstheme="minorHAnsi"/>
          <w:sz w:val="20"/>
          <w:szCs w:val="20"/>
        </w:rPr>
        <w:t xml:space="preserve"> GSA PI shall conduct a review of all submitted material and work with applicant to discuss questions and concerns</w:t>
      </w:r>
    </w:p>
    <w:p w14:paraId="06C97EF2" w14:textId="3F5384AC" w:rsidR="00635A80" w:rsidRDefault="00635A80" w:rsidP="002C35E3">
      <w:pPr>
        <w:pStyle w:val="BodyText"/>
        <w:numPr>
          <w:ilvl w:val="0"/>
          <w:numId w:val="21"/>
        </w:numPr>
        <w:spacing w:before="120" w:line="0" w:lineRule="atLeast"/>
        <w:ind w:right="72"/>
        <w:jc w:val="both"/>
        <w:rPr>
          <w:rFonts w:ascii="Roboto" w:hAnsi="Roboto" w:cstheme="minorHAnsi"/>
          <w:sz w:val="20"/>
          <w:szCs w:val="20"/>
        </w:rPr>
      </w:pPr>
      <w:r>
        <w:rPr>
          <w:rFonts w:ascii="Roboto" w:hAnsi="Roboto" w:cstheme="minorHAnsi"/>
          <w:sz w:val="20"/>
          <w:szCs w:val="20"/>
        </w:rPr>
        <w:lastRenderedPageBreak/>
        <w:t xml:space="preserve">GSA shall review PI assessment and current business needs and </w:t>
      </w:r>
      <w:r w:rsidR="006C1680">
        <w:rPr>
          <w:rFonts w:ascii="Roboto" w:hAnsi="Roboto" w:cstheme="minorHAnsi"/>
          <w:sz w:val="20"/>
          <w:szCs w:val="20"/>
        </w:rPr>
        <w:t>decide</w:t>
      </w:r>
      <w:r>
        <w:rPr>
          <w:rFonts w:ascii="Roboto" w:hAnsi="Roboto" w:cstheme="minorHAnsi"/>
          <w:sz w:val="20"/>
          <w:szCs w:val="20"/>
        </w:rPr>
        <w:t xml:space="preserve"> whether to continue with the process at this point</w:t>
      </w:r>
    </w:p>
    <w:p w14:paraId="47B1CC3E" w14:textId="2C928576" w:rsidR="00635A80" w:rsidRDefault="001C0119" w:rsidP="002C35E3">
      <w:pPr>
        <w:pStyle w:val="BodyText"/>
        <w:numPr>
          <w:ilvl w:val="0"/>
          <w:numId w:val="21"/>
        </w:numPr>
        <w:spacing w:before="120" w:line="0" w:lineRule="atLeast"/>
        <w:ind w:right="72"/>
        <w:jc w:val="both"/>
        <w:rPr>
          <w:rFonts w:ascii="Roboto" w:hAnsi="Roboto" w:cstheme="minorHAnsi"/>
          <w:sz w:val="20"/>
          <w:szCs w:val="20"/>
        </w:rPr>
      </w:pPr>
      <w:r>
        <w:rPr>
          <w:rFonts w:ascii="Roboto" w:hAnsi="Roboto" w:cstheme="minorHAnsi"/>
          <w:sz w:val="20"/>
          <w:szCs w:val="20"/>
        </w:rPr>
        <w:t>If rejected, GSA informs applicant as to why</w:t>
      </w:r>
    </w:p>
    <w:p w14:paraId="0C16D4EA" w14:textId="266E6C46" w:rsidR="001C0119" w:rsidRPr="006C1680" w:rsidRDefault="001C0119" w:rsidP="002C35E3">
      <w:pPr>
        <w:pStyle w:val="BodyText"/>
        <w:numPr>
          <w:ilvl w:val="0"/>
          <w:numId w:val="21"/>
        </w:numPr>
        <w:spacing w:before="120" w:line="0" w:lineRule="atLeast"/>
        <w:ind w:right="72"/>
        <w:jc w:val="both"/>
        <w:rPr>
          <w:rFonts w:ascii="Roboto" w:hAnsi="Roboto" w:cstheme="minorHAnsi"/>
          <w:sz w:val="20"/>
          <w:szCs w:val="20"/>
          <w:u w:val="single"/>
        </w:rPr>
      </w:pPr>
      <w:r>
        <w:rPr>
          <w:rFonts w:ascii="Roboto" w:hAnsi="Roboto" w:cstheme="minorHAnsi"/>
          <w:sz w:val="20"/>
          <w:szCs w:val="20"/>
        </w:rPr>
        <w:t>If accepted, applicant will be sen</w:t>
      </w:r>
      <w:r w:rsidR="00361F87">
        <w:rPr>
          <w:rFonts w:ascii="Roboto" w:hAnsi="Roboto" w:cstheme="minorHAnsi"/>
          <w:sz w:val="20"/>
          <w:szCs w:val="20"/>
        </w:rPr>
        <w:t>t</w:t>
      </w:r>
      <w:r>
        <w:rPr>
          <w:rFonts w:ascii="Roboto" w:hAnsi="Roboto" w:cstheme="minorHAnsi"/>
          <w:sz w:val="20"/>
          <w:szCs w:val="20"/>
        </w:rPr>
        <w:t xml:space="preserve"> a registration fee and contract</w:t>
      </w:r>
      <w:r w:rsidR="006C1680">
        <w:rPr>
          <w:rFonts w:ascii="Roboto" w:hAnsi="Roboto" w:cstheme="minorHAnsi"/>
          <w:sz w:val="20"/>
          <w:szCs w:val="20"/>
        </w:rPr>
        <w:t xml:space="preserve">. </w:t>
      </w:r>
      <w:r w:rsidR="006C1680" w:rsidRPr="006C1680">
        <w:rPr>
          <w:rFonts w:ascii="Roboto" w:hAnsi="Roboto" w:cstheme="minorHAnsi"/>
          <w:sz w:val="20"/>
          <w:szCs w:val="20"/>
          <w:u w:val="single"/>
        </w:rPr>
        <w:t>The fee is $5,000 USD and is non-refundable</w:t>
      </w:r>
    </w:p>
    <w:p w14:paraId="4900951A" w14:textId="174F5865" w:rsidR="00A87487" w:rsidRDefault="001C0119" w:rsidP="002C35E3">
      <w:pPr>
        <w:pStyle w:val="BodyText"/>
        <w:numPr>
          <w:ilvl w:val="0"/>
          <w:numId w:val="21"/>
        </w:numPr>
        <w:spacing w:before="120" w:line="0" w:lineRule="atLeast"/>
        <w:ind w:right="72"/>
        <w:jc w:val="both"/>
        <w:rPr>
          <w:rFonts w:ascii="Roboto" w:hAnsi="Roboto" w:cstheme="minorHAnsi"/>
          <w:sz w:val="20"/>
          <w:szCs w:val="20"/>
        </w:rPr>
      </w:pPr>
      <w:r w:rsidRPr="006C1680">
        <w:rPr>
          <w:rFonts w:ascii="Roboto" w:hAnsi="Roboto" w:cstheme="minorHAnsi"/>
          <w:sz w:val="20"/>
          <w:szCs w:val="20"/>
        </w:rPr>
        <w:t>Once this has been submitted CB will be brought on conditionally as a restricted CB</w:t>
      </w:r>
      <w:r w:rsidR="00A87487" w:rsidRPr="006C1680">
        <w:rPr>
          <w:rFonts w:ascii="Roboto" w:hAnsi="Roboto" w:cstheme="minorHAnsi"/>
          <w:sz w:val="20"/>
          <w:szCs w:val="20"/>
        </w:rPr>
        <w:t xml:space="preserve"> (see restricted status below)</w:t>
      </w:r>
    </w:p>
    <w:p w14:paraId="49EB122A" w14:textId="020B7B6E" w:rsidR="001C0119" w:rsidRDefault="001C0119" w:rsidP="002C35E3">
      <w:pPr>
        <w:pStyle w:val="BodyText"/>
        <w:numPr>
          <w:ilvl w:val="0"/>
          <w:numId w:val="21"/>
        </w:numPr>
        <w:spacing w:before="120" w:line="0" w:lineRule="atLeast"/>
        <w:ind w:right="72"/>
        <w:jc w:val="both"/>
        <w:rPr>
          <w:rFonts w:ascii="Roboto" w:hAnsi="Roboto" w:cstheme="minorHAnsi"/>
          <w:sz w:val="20"/>
          <w:szCs w:val="20"/>
        </w:rPr>
      </w:pPr>
      <w:r>
        <w:rPr>
          <w:rFonts w:ascii="Roboto" w:hAnsi="Roboto" w:cstheme="minorHAnsi"/>
          <w:sz w:val="20"/>
          <w:szCs w:val="20"/>
        </w:rPr>
        <w:t>Applicant shall apply for scope accreditation and achieve within one year of application to AB</w:t>
      </w:r>
      <w:r w:rsidR="00A87487">
        <w:rPr>
          <w:rFonts w:ascii="Roboto" w:hAnsi="Roboto" w:cstheme="minorHAnsi"/>
          <w:sz w:val="20"/>
          <w:szCs w:val="20"/>
        </w:rPr>
        <w:t>, and submit copy of application to CB dept</w:t>
      </w:r>
    </w:p>
    <w:p w14:paraId="6504EA43" w14:textId="208AC56C" w:rsidR="001C0119" w:rsidRDefault="001C0119" w:rsidP="002C35E3">
      <w:pPr>
        <w:pStyle w:val="BodyText"/>
        <w:numPr>
          <w:ilvl w:val="0"/>
          <w:numId w:val="21"/>
        </w:numPr>
        <w:spacing w:before="120" w:line="0" w:lineRule="atLeast"/>
        <w:ind w:right="72"/>
        <w:jc w:val="both"/>
        <w:rPr>
          <w:rFonts w:ascii="Roboto" w:hAnsi="Roboto" w:cstheme="minorHAnsi"/>
          <w:sz w:val="20"/>
          <w:szCs w:val="20"/>
        </w:rPr>
      </w:pPr>
      <w:r>
        <w:rPr>
          <w:rFonts w:ascii="Roboto" w:hAnsi="Roboto" w:cstheme="minorHAnsi"/>
          <w:sz w:val="20"/>
          <w:szCs w:val="20"/>
        </w:rPr>
        <w:t xml:space="preserve">If accreditation is achieved within one year applicant will be recognized as a </w:t>
      </w:r>
      <w:r w:rsidR="00A87487">
        <w:rPr>
          <w:rFonts w:ascii="Roboto" w:hAnsi="Roboto" w:cstheme="minorHAnsi"/>
          <w:sz w:val="20"/>
          <w:szCs w:val="20"/>
        </w:rPr>
        <w:t>full status (see definition of ‘full status’ below)</w:t>
      </w:r>
      <w:r>
        <w:rPr>
          <w:rFonts w:ascii="Roboto" w:hAnsi="Roboto" w:cstheme="minorHAnsi"/>
          <w:sz w:val="20"/>
          <w:szCs w:val="20"/>
        </w:rPr>
        <w:t xml:space="preserve"> CB</w:t>
      </w:r>
    </w:p>
    <w:p w14:paraId="25B0E5DD" w14:textId="64448A32" w:rsidR="001C0119" w:rsidRDefault="001C0119" w:rsidP="002C35E3">
      <w:pPr>
        <w:pStyle w:val="BodyText"/>
        <w:numPr>
          <w:ilvl w:val="0"/>
          <w:numId w:val="21"/>
        </w:numPr>
        <w:spacing w:before="120" w:line="0" w:lineRule="atLeast"/>
        <w:ind w:right="72"/>
        <w:jc w:val="both"/>
        <w:rPr>
          <w:rFonts w:ascii="Roboto" w:hAnsi="Roboto" w:cstheme="minorHAnsi"/>
          <w:sz w:val="20"/>
          <w:szCs w:val="20"/>
        </w:rPr>
      </w:pPr>
      <w:r>
        <w:rPr>
          <w:rFonts w:ascii="Roboto" w:hAnsi="Roboto" w:cstheme="minorHAnsi"/>
          <w:sz w:val="20"/>
          <w:szCs w:val="20"/>
        </w:rPr>
        <w:t>If the applicant does not receive accreditation within one year, contract will be terminated</w:t>
      </w:r>
    </w:p>
    <w:p w14:paraId="6BB74A58" w14:textId="0A8CF3B3" w:rsidR="009A2019" w:rsidRPr="008155B5" w:rsidRDefault="009A2019" w:rsidP="008155B5">
      <w:pPr>
        <w:pStyle w:val="Heading1"/>
        <w:tabs>
          <w:tab w:val="left" w:pos="0"/>
        </w:tabs>
        <w:spacing w:before="114"/>
        <w:ind w:left="0" w:firstLine="0"/>
        <w:rPr>
          <w:rFonts w:ascii="Museo Sans 900" w:hAnsi="Museo Sans 900" w:cstheme="minorHAnsi"/>
          <w:color w:val="116F8D"/>
          <w:sz w:val="28"/>
          <w:szCs w:val="28"/>
        </w:rPr>
      </w:pPr>
    </w:p>
    <w:p w14:paraId="703AA5A1" w14:textId="4119468F" w:rsidR="00934396" w:rsidRPr="003B669C" w:rsidRDefault="00193C99" w:rsidP="003B669C">
      <w:pPr>
        <w:pStyle w:val="Heading1"/>
        <w:tabs>
          <w:tab w:val="left" w:pos="0"/>
        </w:tabs>
        <w:spacing w:before="125"/>
        <w:ind w:left="0" w:firstLine="0"/>
        <w:rPr>
          <w:rFonts w:ascii="Museo Sans 900" w:hAnsi="Museo Sans 900" w:cstheme="minorHAnsi"/>
          <w:color w:val="116F8D"/>
          <w:sz w:val="28"/>
          <w:szCs w:val="28"/>
        </w:rPr>
      </w:pPr>
      <w:r>
        <w:rPr>
          <w:rFonts w:ascii="Museo Sans 900" w:hAnsi="Museo Sans 900" w:cstheme="minorHAnsi"/>
          <w:color w:val="116F8D"/>
          <w:sz w:val="28"/>
          <w:szCs w:val="28"/>
        </w:rPr>
        <w:t>2</w:t>
      </w:r>
      <w:r w:rsidR="00F229BE" w:rsidRPr="003B669C">
        <w:rPr>
          <w:rFonts w:ascii="Museo Sans 900" w:hAnsi="Museo Sans 900" w:cstheme="minorHAnsi"/>
          <w:color w:val="116F8D"/>
          <w:sz w:val="28"/>
          <w:szCs w:val="28"/>
        </w:rPr>
        <w:t>.0</w:t>
      </w:r>
      <w:r w:rsidR="00F229BE" w:rsidRPr="003B669C">
        <w:rPr>
          <w:rFonts w:ascii="Museo Sans 900" w:hAnsi="Museo Sans 900" w:cstheme="minorHAnsi"/>
          <w:color w:val="116F8D"/>
          <w:sz w:val="28"/>
          <w:szCs w:val="28"/>
        </w:rPr>
        <w:tab/>
      </w:r>
      <w:r w:rsidR="00934396" w:rsidRPr="003B669C">
        <w:rPr>
          <w:rFonts w:ascii="Museo Sans 900" w:hAnsi="Museo Sans 900" w:cstheme="minorHAnsi"/>
          <w:color w:val="116F8D"/>
          <w:sz w:val="28"/>
          <w:szCs w:val="28"/>
        </w:rPr>
        <w:t>Approved – Restricted</w:t>
      </w:r>
      <w:r w:rsidR="00934396" w:rsidRPr="003B669C">
        <w:rPr>
          <w:rFonts w:ascii="Museo Sans 900" w:hAnsi="Museo Sans 900" w:cstheme="minorHAnsi"/>
          <w:color w:val="116F8D"/>
          <w:spacing w:val="-6"/>
          <w:sz w:val="28"/>
          <w:szCs w:val="28"/>
        </w:rPr>
        <w:t xml:space="preserve"> </w:t>
      </w:r>
      <w:r w:rsidR="00934396" w:rsidRPr="003B669C">
        <w:rPr>
          <w:rFonts w:ascii="Museo Sans 900" w:hAnsi="Museo Sans 900" w:cstheme="minorHAnsi"/>
          <w:color w:val="116F8D"/>
          <w:spacing w:val="-5"/>
          <w:sz w:val="28"/>
          <w:szCs w:val="28"/>
        </w:rPr>
        <w:t>Status</w:t>
      </w:r>
    </w:p>
    <w:p w14:paraId="0301978A" w14:textId="31987135" w:rsidR="007C452F" w:rsidRDefault="00934396" w:rsidP="0047034D">
      <w:pPr>
        <w:pStyle w:val="BodyText"/>
        <w:spacing w:before="112"/>
        <w:ind w:left="0" w:right="174"/>
        <w:jc w:val="both"/>
        <w:rPr>
          <w:rFonts w:ascii="Roboto" w:hAnsi="Roboto" w:cstheme="minorHAnsi"/>
          <w:sz w:val="20"/>
          <w:szCs w:val="20"/>
        </w:rPr>
      </w:pPr>
      <w:r w:rsidRPr="003B669C">
        <w:rPr>
          <w:rFonts w:ascii="Roboto" w:hAnsi="Roboto" w:cstheme="minorHAnsi"/>
          <w:sz w:val="20"/>
          <w:szCs w:val="20"/>
        </w:rPr>
        <w:t xml:space="preserve">If </w:t>
      </w:r>
      <w:r w:rsidR="00F229BE" w:rsidRPr="003B669C">
        <w:rPr>
          <w:rFonts w:ascii="Roboto" w:hAnsi="Roboto" w:cstheme="minorHAnsi"/>
          <w:sz w:val="20"/>
          <w:szCs w:val="20"/>
        </w:rPr>
        <w:t>GSA</w:t>
      </w:r>
      <w:r w:rsidRPr="003B669C">
        <w:rPr>
          <w:rFonts w:ascii="Roboto" w:hAnsi="Roboto" w:cstheme="minorHAnsi"/>
          <w:sz w:val="20"/>
          <w:szCs w:val="20"/>
        </w:rPr>
        <w:t xml:space="preserve"> approves the CB, they would be considered approved on </w:t>
      </w:r>
      <w:r w:rsidR="00D57BBD" w:rsidRPr="003B669C">
        <w:rPr>
          <w:rFonts w:ascii="Roboto" w:hAnsi="Roboto" w:cstheme="minorHAnsi"/>
          <w:sz w:val="20"/>
          <w:szCs w:val="20"/>
        </w:rPr>
        <w:t>“</w:t>
      </w:r>
      <w:r w:rsidR="002C35E3">
        <w:rPr>
          <w:rFonts w:ascii="Roboto" w:hAnsi="Roboto" w:cstheme="minorHAnsi"/>
          <w:sz w:val="20"/>
          <w:szCs w:val="20"/>
        </w:rPr>
        <w:t>R</w:t>
      </w:r>
      <w:r w:rsidRPr="003B669C">
        <w:rPr>
          <w:rFonts w:ascii="Roboto" w:hAnsi="Roboto" w:cstheme="minorHAnsi"/>
          <w:sz w:val="20"/>
          <w:szCs w:val="20"/>
        </w:rPr>
        <w:t xml:space="preserve">estricted </w:t>
      </w:r>
      <w:r w:rsidR="002C35E3">
        <w:rPr>
          <w:rFonts w:ascii="Roboto" w:hAnsi="Roboto" w:cstheme="minorHAnsi"/>
          <w:sz w:val="20"/>
          <w:szCs w:val="20"/>
        </w:rPr>
        <w:t>S</w:t>
      </w:r>
      <w:r w:rsidRPr="003B669C">
        <w:rPr>
          <w:rFonts w:ascii="Roboto" w:hAnsi="Roboto" w:cstheme="minorHAnsi"/>
          <w:sz w:val="20"/>
          <w:szCs w:val="20"/>
        </w:rPr>
        <w:t>tatus.</w:t>
      </w:r>
      <w:r w:rsidR="00D57BBD" w:rsidRPr="003B669C">
        <w:rPr>
          <w:rFonts w:ascii="Roboto" w:hAnsi="Roboto" w:cstheme="minorHAnsi"/>
          <w:sz w:val="20"/>
          <w:szCs w:val="20"/>
        </w:rPr>
        <w:t>”</w:t>
      </w:r>
      <w:r w:rsidRPr="003B669C">
        <w:rPr>
          <w:rFonts w:ascii="Roboto" w:hAnsi="Roboto" w:cstheme="minorHAnsi"/>
          <w:sz w:val="20"/>
          <w:szCs w:val="20"/>
        </w:rPr>
        <w:t xml:space="preserve"> During this time,</w:t>
      </w:r>
      <w:r w:rsidR="00D57BBD" w:rsidRPr="003B669C">
        <w:rPr>
          <w:rFonts w:ascii="Roboto" w:hAnsi="Roboto" w:cstheme="minorHAnsi"/>
          <w:sz w:val="20"/>
          <w:szCs w:val="20"/>
        </w:rPr>
        <w:t xml:space="preserve"> </w:t>
      </w:r>
      <w:r w:rsidRPr="003B669C">
        <w:rPr>
          <w:rFonts w:ascii="Roboto" w:hAnsi="Roboto" w:cstheme="minorHAnsi"/>
          <w:sz w:val="20"/>
          <w:szCs w:val="20"/>
        </w:rPr>
        <w:t xml:space="preserve">the CB will be given a restricted number of audits to allow them to gain accreditation extension. </w:t>
      </w:r>
      <w:r w:rsidR="007C452F">
        <w:rPr>
          <w:rFonts w:ascii="Roboto" w:hAnsi="Roboto" w:cstheme="minorHAnsi"/>
          <w:sz w:val="20"/>
          <w:szCs w:val="20"/>
        </w:rPr>
        <w:t xml:space="preserve">At this time, applicant must provide GSA a copy of their application for accreditation, expected to be completed within one year of application date. </w:t>
      </w:r>
      <w:r w:rsidRPr="003B669C">
        <w:rPr>
          <w:rFonts w:ascii="Roboto" w:hAnsi="Roboto" w:cstheme="minorHAnsi"/>
          <w:sz w:val="20"/>
          <w:szCs w:val="20"/>
        </w:rPr>
        <w:t xml:space="preserve">The CB would be encouraged to send all approved auditor candidates to the next </w:t>
      </w:r>
      <w:r w:rsidR="00663AFC" w:rsidRPr="003B669C">
        <w:rPr>
          <w:rFonts w:ascii="Roboto" w:hAnsi="Roboto" w:cstheme="minorHAnsi"/>
          <w:sz w:val="20"/>
          <w:szCs w:val="20"/>
        </w:rPr>
        <w:t>BS</w:t>
      </w:r>
      <w:r w:rsidR="00286B51" w:rsidRPr="003B669C">
        <w:rPr>
          <w:rFonts w:ascii="Roboto" w:hAnsi="Roboto" w:cstheme="minorHAnsi"/>
          <w:sz w:val="20"/>
          <w:szCs w:val="20"/>
        </w:rPr>
        <w:t>P or BAP</w:t>
      </w:r>
      <w:r w:rsidRPr="003B669C">
        <w:rPr>
          <w:rFonts w:ascii="Roboto" w:hAnsi="Roboto" w:cstheme="minorHAnsi"/>
          <w:sz w:val="20"/>
          <w:szCs w:val="20"/>
        </w:rPr>
        <w:t xml:space="preserve"> auditor training course. The CB must also send at least one individual who will be involved in the certification decision to attend the next </w:t>
      </w:r>
      <w:r w:rsidR="00663AFC" w:rsidRPr="003B669C">
        <w:rPr>
          <w:rFonts w:ascii="Roboto" w:hAnsi="Roboto" w:cstheme="minorHAnsi"/>
          <w:sz w:val="20"/>
          <w:szCs w:val="20"/>
        </w:rPr>
        <w:t>BSP</w:t>
      </w:r>
      <w:r w:rsidR="00286B51" w:rsidRPr="003B669C">
        <w:rPr>
          <w:rFonts w:ascii="Roboto" w:hAnsi="Roboto" w:cstheme="minorHAnsi"/>
          <w:sz w:val="20"/>
          <w:szCs w:val="20"/>
        </w:rPr>
        <w:t xml:space="preserve"> or BAP</w:t>
      </w:r>
      <w:r w:rsidRPr="003B669C">
        <w:rPr>
          <w:rFonts w:ascii="Roboto" w:hAnsi="Roboto" w:cstheme="minorHAnsi"/>
          <w:sz w:val="20"/>
          <w:szCs w:val="20"/>
        </w:rPr>
        <w:t xml:space="preserve"> auditor training course.</w:t>
      </w:r>
    </w:p>
    <w:p w14:paraId="6905E8DE" w14:textId="21E5ABEE" w:rsidR="00934396" w:rsidRPr="003B669C" w:rsidRDefault="00934396" w:rsidP="003B669C">
      <w:pPr>
        <w:pStyle w:val="BodyText"/>
        <w:spacing w:before="81" w:line="237" w:lineRule="auto"/>
        <w:ind w:left="0" w:right="405"/>
        <w:jc w:val="both"/>
        <w:rPr>
          <w:rFonts w:ascii="Roboto" w:hAnsi="Roboto" w:cstheme="minorHAnsi"/>
          <w:sz w:val="20"/>
          <w:szCs w:val="20"/>
        </w:rPr>
      </w:pPr>
      <w:r w:rsidRPr="003B669C">
        <w:rPr>
          <w:rFonts w:ascii="Roboto" w:hAnsi="Roboto" w:cstheme="minorHAnsi"/>
          <w:sz w:val="20"/>
          <w:szCs w:val="20"/>
        </w:rPr>
        <w:t xml:space="preserve">Once the CB sends auditors to the next auditor training course, and the auditors pass the course, the CB will be sent a minimum number of initial audits to conduct. After the initial audits are completed and the certificates have been issued, </w:t>
      </w:r>
      <w:r w:rsidR="00663AFC" w:rsidRPr="003B669C">
        <w:rPr>
          <w:rFonts w:ascii="Roboto" w:hAnsi="Roboto" w:cstheme="minorHAnsi"/>
          <w:sz w:val="20"/>
          <w:szCs w:val="20"/>
        </w:rPr>
        <w:t>BSP</w:t>
      </w:r>
      <w:r w:rsidRPr="003B669C">
        <w:rPr>
          <w:rFonts w:ascii="Roboto" w:hAnsi="Roboto" w:cstheme="minorHAnsi"/>
          <w:sz w:val="20"/>
          <w:szCs w:val="20"/>
        </w:rPr>
        <w:t xml:space="preserve"> will schedule an office audit at the CB’s headquarters to further verify the CB’s compliance to ISO 17065 and any other applicable standards.</w:t>
      </w:r>
    </w:p>
    <w:p w14:paraId="22C36930" w14:textId="6E45B442" w:rsidR="00934396" w:rsidRPr="003B669C" w:rsidRDefault="00934396" w:rsidP="003B669C">
      <w:pPr>
        <w:pStyle w:val="BodyText"/>
        <w:spacing w:before="105" w:line="247" w:lineRule="auto"/>
        <w:ind w:left="0" w:right="118"/>
        <w:jc w:val="both"/>
        <w:rPr>
          <w:rFonts w:ascii="Roboto" w:hAnsi="Roboto" w:cstheme="minorHAnsi"/>
          <w:sz w:val="20"/>
          <w:szCs w:val="20"/>
        </w:rPr>
      </w:pPr>
      <w:r w:rsidRPr="003B669C">
        <w:rPr>
          <w:rFonts w:ascii="Roboto" w:hAnsi="Roboto" w:cstheme="minorHAnsi"/>
          <w:sz w:val="20"/>
          <w:szCs w:val="20"/>
        </w:rPr>
        <w:t xml:space="preserve">Upon successful completion of the office audit and closing of any non-conformities </w:t>
      </w:r>
      <w:r w:rsidR="009C5E2A">
        <w:rPr>
          <w:rFonts w:ascii="Roboto" w:hAnsi="Roboto" w:cstheme="minorHAnsi"/>
          <w:sz w:val="20"/>
          <w:szCs w:val="20"/>
        </w:rPr>
        <w:t>GSA</w:t>
      </w:r>
      <w:r w:rsidRPr="003B669C">
        <w:rPr>
          <w:rFonts w:ascii="Roboto" w:hAnsi="Roboto" w:cstheme="minorHAnsi"/>
          <w:sz w:val="20"/>
          <w:szCs w:val="20"/>
        </w:rPr>
        <w:t xml:space="preserve"> shall send the CB formal notification of approval and issue the CB a </w:t>
      </w:r>
      <w:r w:rsidR="004534D2">
        <w:rPr>
          <w:rFonts w:ascii="Roboto" w:hAnsi="Roboto" w:cstheme="minorHAnsi"/>
          <w:sz w:val="20"/>
          <w:szCs w:val="20"/>
        </w:rPr>
        <w:t>BAP or BSP</w:t>
      </w:r>
      <w:r w:rsidRPr="003B669C">
        <w:rPr>
          <w:rFonts w:ascii="Roboto" w:hAnsi="Roboto" w:cstheme="minorHAnsi"/>
          <w:sz w:val="20"/>
          <w:szCs w:val="20"/>
        </w:rPr>
        <w:t xml:space="preserve"> Certificate.</w:t>
      </w:r>
    </w:p>
    <w:p w14:paraId="73B6203E" w14:textId="77777777" w:rsidR="00663AFC" w:rsidRDefault="00663AFC" w:rsidP="00934396">
      <w:pPr>
        <w:pStyle w:val="Heading1"/>
        <w:tabs>
          <w:tab w:val="left" w:pos="1041"/>
          <w:tab w:val="left" w:pos="1042"/>
        </w:tabs>
        <w:ind w:left="0" w:firstLine="0"/>
        <w:rPr>
          <w:rFonts w:asciiTheme="minorHAnsi" w:hAnsiTheme="minorHAnsi" w:cstheme="minorHAnsi"/>
          <w:sz w:val="28"/>
          <w:szCs w:val="28"/>
        </w:rPr>
      </w:pPr>
    </w:p>
    <w:p w14:paraId="755D82DA" w14:textId="0AF9EBB7" w:rsidR="00934396" w:rsidRPr="003B669C" w:rsidRDefault="00193C99" w:rsidP="003B669C">
      <w:pPr>
        <w:pStyle w:val="Heading1"/>
        <w:tabs>
          <w:tab w:val="left" w:pos="0"/>
        </w:tabs>
        <w:ind w:left="0" w:firstLine="0"/>
        <w:rPr>
          <w:rFonts w:ascii="Museo Sans 900" w:hAnsi="Museo Sans 900" w:cstheme="minorHAnsi"/>
          <w:color w:val="116F8D"/>
          <w:sz w:val="28"/>
          <w:szCs w:val="28"/>
        </w:rPr>
      </w:pPr>
      <w:r>
        <w:rPr>
          <w:rFonts w:ascii="Museo Sans 900" w:hAnsi="Museo Sans 900" w:cstheme="minorHAnsi"/>
          <w:color w:val="116F8D"/>
          <w:sz w:val="28"/>
          <w:szCs w:val="28"/>
        </w:rPr>
        <w:t>3</w:t>
      </w:r>
      <w:r w:rsidR="00812A71" w:rsidRPr="003B669C">
        <w:rPr>
          <w:rFonts w:ascii="Museo Sans 900" w:hAnsi="Museo Sans 900" w:cstheme="minorHAnsi"/>
          <w:color w:val="116F8D"/>
          <w:sz w:val="28"/>
          <w:szCs w:val="28"/>
        </w:rPr>
        <w:t>.0</w:t>
      </w:r>
      <w:r w:rsidR="00812A71" w:rsidRPr="003B669C">
        <w:rPr>
          <w:rFonts w:ascii="Museo Sans 900" w:hAnsi="Museo Sans 900" w:cstheme="minorHAnsi"/>
          <w:color w:val="116F8D"/>
          <w:sz w:val="28"/>
          <w:szCs w:val="28"/>
        </w:rPr>
        <w:tab/>
      </w:r>
      <w:r w:rsidR="00934396" w:rsidRPr="003B669C">
        <w:rPr>
          <w:rFonts w:ascii="Museo Sans 900" w:hAnsi="Museo Sans 900" w:cstheme="minorHAnsi"/>
          <w:color w:val="116F8D"/>
          <w:sz w:val="28"/>
          <w:szCs w:val="28"/>
        </w:rPr>
        <w:t>Approved – Full</w:t>
      </w:r>
      <w:r w:rsidR="00934396" w:rsidRPr="003B669C">
        <w:rPr>
          <w:rFonts w:ascii="Museo Sans 900" w:hAnsi="Museo Sans 900" w:cstheme="minorHAnsi"/>
          <w:color w:val="116F8D"/>
          <w:spacing w:val="-4"/>
          <w:sz w:val="28"/>
          <w:szCs w:val="28"/>
        </w:rPr>
        <w:t xml:space="preserve"> Status</w:t>
      </w:r>
    </w:p>
    <w:p w14:paraId="1F71EACB" w14:textId="0FC777DD" w:rsidR="00934396" w:rsidRPr="003B669C" w:rsidRDefault="00934396" w:rsidP="003B669C">
      <w:pPr>
        <w:pStyle w:val="BodyText"/>
        <w:spacing w:before="115" w:line="242" w:lineRule="auto"/>
        <w:ind w:left="0" w:right="118"/>
        <w:jc w:val="both"/>
        <w:rPr>
          <w:rFonts w:ascii="Roboto" w:hAnsi="Roboto" w:cstheme="minorHAnsi"/>
          <w:sz w:val="20"/>
          <w:szCs w:val="20"/>
        </w:rPr>
      </w:pPr>
      <w:r w:rsidRPr="003B669C">
        <w:rPr>
          <w:rFonts w:ascii="Roboto" w:hAnsi="Roboto" w:cstheme="minorHAnsi"/>
          <w:sz w:val="20"/>
          <w:szCs w:val="20"/>
        </w:rPr>
        <w:t>Once the CB has achieved full scope extension accreditation and is no longer on restricted status, a press release with the fully approved CB will be released to make the formal announcement of the new relationship.</w:t>
      </w:r>
    </w:p>
    <w:p w14:paraId="628E3B1D" w14:textId="3F028B03" w:rsidR="00233EFA" w:rsidRDefault="00233EFA"/>
    <w:p w14:paraId="74284E8A" w14:textId="64E910B7" w:rsidR="00934396" w:rsidRPr="003B669C" w:rsidRDefault="00193C99" w:rsidP="003B669C">
      <w:pPr>
        <w:rPr>
          <w:rFonts w:ascii="Museo Sans 900" w:hAnsi="Museo Sans 900"/>
          <w:b/>
          <w:bCs/>
          <w:color w:val="116F8D"/>
          <w:sz w:val="28"/>
          <w:szCs w:val="28"/>
        </w:rPr>
      </w:pPr>
      <w:r>
        <w:rPr>
          <w:rFonts w:ascii="Museo Sans 900" w:hAnsi="Museo Sans 900"/>
          <w:b/>
          <w:bCs/>
          <w:color w:val="116F8D"/>
          <w:sz w:val="28"/>
          <w:szCs w:val="28"/>
        </w:rPr>
        <w:t>4</w:t>
      </w:r>
      <w:r w:rsidR="00812A71" w:rsidRPr="003B669C">
        <w:rPr>
          <w:rFonts w:ascii="Museo Sans 900" w:hAnsi="Museo Sans 900"/>
          <w:b/>
          <w:bCs/>
          <w:color w:val="116F8D"/>
          <w:sz w:val="28"/>
          <w:szCs w:val="28"/>
        </w:rPr>
        <w:t>.0</w:t>
      </w:r>
      <w:r w:rsidR="00812A71" w:rsidRPr="003B669C">
        <w:rPr>
          <w:rFonts w:ascii="Museo Sans 900" w:hAnsi="Museo Sans 900"/>
          <w:b/>
          <w:bCs/>
          <w:color w:val="116F8D"/>
          <w:sz w:val="28"/>
          <w:szCs w:val="28"/>
        </w:rPr>
        <w:tab/>
      </w:r>
      <w:r w:rsidR="00934396" w:rsidRPr="003B669C">
        <w:rPr>
          <w:rFonts w:ascii="Museo Sans 900" w:hAnsi="Museo Sans 900"/>
          <w:b/>
          <w:bCs/>
          <w:color w:val="116F8D"/>
          <w:sz w:val="28"/>
          <w:szCs w:val="28"/>
        </w:rPr>
        <w:t>Continued Compliance</w:t>
      </w:r>
    </w:p>
    <w:p w14:paraId="495A0935" w14:textId="5BBC40A5" w:rsidR="00934396" w:rsidRPr="003B669C" w:rsidRDefault="00934396" w:rsidP="003B669C">
      <w:pPr>
        <w:jc w:val="both"/>
        <w:rPr>
          <w:rFonts w:ascii="Roboto" w:hAnsi="Roboto"/>
          <w:sz w:val="20"/>
          <w:szCs w:val="20"/>
        </w:rPr>
      </w:pPr>
      <w:r w:rsidRPr="003B669C">
        <w:rPr>
          <w:rFonts w:ascii="Roboto" w:hAnsi="Roboto"/>
          <w:sz w:val="20"/>
          <w:szCs w:val="20"/>
        </w:rPr>
        <w:t xml:space="preserve">Once the CB has achieved fully approved status, they shall continue to comply with all agreements, standards, requirements, policies, procedures, etc. This includes ongoing cooperation with </w:t>
      </w:r>
      <w:r w:rsidR="00812A71" w:rsidRPr="003B669C">
        <w:rPr>
          <w:rFonts w:ascii="Roboto" w:hAnsi="Roboto"/>
          <w:sz w:val="20"/>
          <w:szCs w:val="20"/>
        </w:rPr>
        <w:t>GSA</w:t>
      </w:r>
      <w:r w:rsidRPr="003B669C">
        <w:rPr>
          <w:rFonts w:ascii="Roboto" w:hAnsi="Roboto"/>
          <w:sz w:val="20"/>
          <w:szCs w:val="20"/>
        </w:rPr>
        <w:t xml:space="preserve">, achieving/maintaining the required KPIs, attending annual CB Dialog meeting at the </w:t>
      </w:r>
      <w:r w:rsidR="009723C7" w:rsidRPr="003B669C">
        <w:rPr>
          <w:rFonts w:ascii="Roboto" w:hAnsi="Roboto"/>
          <w:sz w:val="20"/>
          <w:szCs w:val="20"/>
        </w:rPr>
        <w:t xml:space="preserve">Seafood Expo North America </w:t>
      </w:r>
      <w:r w:rsidR="008A4F61" w:rsidRPr="003B669C">
        <w:rPr>
          <w:rFonts w:ascii="Roboto" w:hAnsi="Roboto"/>
          <w:sz w:val="20"/>
          <w:szCs w:val="20"/>
        </w:rPr>
        <w:t>show</w:t>
      </w:r>
      <w:r w:rsidRPr="003B669C">
        <w:rPr>
          <w:rFonts w:ascii="Roboto" w:hAnsi="Roboto"/>
          <w:sz w:val="20"/>
          <w:szCs w:val="20"/>
        </w:rPr>
        <w:t>, maintaining accreditation across all B</w:t>
      </w:r>
      <w:r w:rsidR="008A4F61" w:rsidRPr="003B669C">
        <w:rPr>
          <w:rFonts w:ascii="Roboto" w:hAnsi="Roboto"/>
          <w:sz w:val="20"/>
          <w:szCs w:val="20"/>
        </w:rPr>
        <w:t xml:space="preserve">SP and BAP </w:t>
      </w:r>
      <w:r w:rsidRPr="003B669C">
        <w:rPr>
          <w:rFonts w:ascii="Roboto" w:hAnsi="Roboto"/>
          <w:sz w:val="20"/>
          <w:szCs w:val="20"/>
        </w:rPr>
        <w:t xml:space="preserve">categories, participating in the annual </w:t>
      </w:r>
      <w:r w:rsidR="00663AFC" w:rsidRPr="003B669C">
        <w:rPr>
          <w:rFonts w:ascii="Roboto" w:hAnsi="Roboto"/>
          <w:sz w:val="20"/>
          <w:szCs w:val="20"/>
        </w:rPr>
        <w:t>BSP</w:t>
      </w:r>
      <w:r w:rsidR="008A4F61" w:rsidRPr="003B669C">
        <w:rPr>
          <w:rFonts w:ascii="Roboto" w:hAnsi="Roboto"/>
          <w:sz w:val="20"/>
          <w:szCs w:val="20"/>
        </w:rPr>
        <w:t xml:space="preserve"> and BAP</w:t>
      </w:r>
      <w:r w:rsidRPr="003B669C">
        <w:rPr>
          <w:rFonts w:ascii="Roboto" w:hAnsi="Roboto"/>
          <w:sz w:val="20"/>
          <w:szCs w:val="20"/>
        </w:rPr>
        <w:t xml:space="preserve"> CB </w:t>
      </w:r>
      <w:r w:rsidR="008A4F61" w:rsidRPr="003B669C">
        <w:rPr>
          <w:rFonts w:ascii="Roboto" w:hAnsi="Roboto"/>
          <w:sz w:val="20"/>
          <w:szCs w:val="20"/>
        </w:rPr>
        <w:t>p</w:t>
      </w:r>
      <w:r w:rsidRPr="003B669C">
        <w:rPr>
          <w:rFonts w:ascii="Roboto" w:hAnsi="Roboto"/>
          <w:sz w:val="20"/>
          <w:szCs w:val="20"/>
        </w:rPr>
        <w:t xml:space="preserve">erformance remote desktop audits, participating in any </w:t>
      </w:r>
      <w:r w:rsidR="00663AFC" w:rsidRPr="003B669C">
        <w:rPr>
          <w:rFonts w:ascii="Roboto" w:hAnsi="Roboto"/>
          <w:sz w:val="20"/>
          <w:szCs w:val="20"/>
        </w:rPr>
        <w:t>BSP</w:t>
      </w:r>
      <w:r w:rsidR="008A4F61" w:rsidRPr="003B669C">
        <w:rPr>
          <w:rFonts w:ascii="Roboto" w:hAnsi="Roboto"/>
          <w:sz w:val="20"/>
          <w:szCs w:val="20"/>
        </w:rPr>
        <w:t xml:space="preserve"> and BAP</w:t>
      </w:r>
      <w:r w:rsidRPr="003B669C">
        <w:rPr>
          <w:rFonts w:ascii="Roboto" w:hAnsi="Roboto"/>
          <w:sz w:val="20"/>
          <w:szCs w:val="20"/>
        </w:rPr>
        <w:t xml:space="preserve"> on-site audits, and any other future requirements going forward.</w:t>
      </w:r>
    </w:p>
    <w:p w14:paraId="2C3511B5" w14:textId="4E6C2A0C" w:rsidR="007C452F" w:rsidRDefault="00934396" w:rsidP="003B669C">
      <w:pPr>
        <w:jc w:val="both"/>
        <w:rPr>
          <w:rFonts w:ascii="Roboto" w:hAnsi="Roboto"/>
          <w:sz w:val="20"/>
          <w:szCs w:val="20"/>
        </w:rPr>
      </w:pPr>
      <w:r w:rsidRPr="003B669C">
        <w:rPr>
          <w:rFonts w:ascii="Roboto" w:hAnsi="Roboto"/>
          <w:sz w:val="20"/>
          <w:szCs w:val="20"/>
        </w:rPr>
        <w:lastRenderedPageBreak/>
        <w:t xml:space="preserve">The CB will be assessed on an on-going basis and advised of any areas needing improvement. Unacceptable performance will lead to a reduction in audit allocations, restricted status, suspension, or termination at </w:t>
      </w:r>
      <w:r w:rsidR="00DA2BED" w:rsidRPr="003B669C">
        <w:rPr>
          <w:rFonts w:ascii="Roboto" w:hAnsi="Roboto"/>
          <w:sz w:val="20"/>
          <w:szCs w:val="20"/>
        </w:rPr>
        <w:t>GSA</w:t>
      </w:r>
      <w:r w:rsidRPr="003B669C">
        <w:rPr>
          <w:rFonts w:ascii="Roboto" w:hAnsi="Roboto"/>
          <w:sz w:val="20"/>
          <w:szCs w:val="20"/>
        </w:rPr>
        <w:t xml:space="preserve"> discretion.</w:t>
      </w:r>
    </w:p>
    <w:p w14:paraId="2695DC70" w14:textId="77777777" w:rsidR="007C452F" w:rsidRDefault="007C452F">
      <w:pPr>
        <w:rPr>
          <w:rFonts w:ascii="Roboto" w:hAnsi="Roboto"/>
          <w:sz w:val="20"/>
          <w:szCs w:val="20"/>
        </w:rPr>
      </w:pPr>
      <w:r>
        <w:rPr>
          <w:rFonts w:ascii="Roboto" w:hAnsi="Roboto"/>
          <w:sz w:val="20"/>
          <w:szCs w:val="20"/>
        </w:rPr>
        <w:br w:type="page"/>
      </w:r>
    </w:p>
    <w:p w14:paraId="5E367280" w14:textId="77777777" w:rsidR="007C452F" w:rsidRPr="006D5305" w:rsidRDefault="007C452F" w:rsidP="007C452F">
      <w:pPr>
        <w:spacing w:before="107"/>
        <w:jc w:val="center"/>
        <w:rPr>
          <w:rFonts w:ascii="Museo Sans 900" w:hAnsi="Museo Sans 900" w:cstheme="minorHAnsi"/>
          <w:b/>
          <w:color w:val="116F8D"/>
          <w:sz w:val="52"/>
          <w:szCs w:val="52"/>
        </w:rPr>
      </w:pPr>
      <w:r w:rsidRPr="006D5305">
        <w:rPr>
          <w:rFonts w:ascii="Museo Sans 900" w:hAnsi="Museo Sans 900" w:cstheme="minorHAnsi"/>
          <w:b/>
          <w:color w:val="116F8D"/>
          <w:sz w:val="52"/>
          <w:szCs w:val="52"/>
        </w:rPr>
        <w:lastRenderedPageBreak/>
        <w:t>Registration Form for Certification Bodies</w:t>
      </w:r>
    </w:p>
    <w:p w14:paraId="69D39315" w14:textId="77777777" w:rsidR="007C452F" w:rsidRPr="008F04CB" w:rsidRDefault="007C452F" w:rsidP="007C452F">
      <w:pPr>
        <w:spacing w:before="107"/>
        <w:jc w:val="center"/>
        <w:rPr>
          <w:rFonts w:cstheme="minorHAnsi"/>
          <w:b/>
          <w:sz w:val="32"/>
          <w:szCs w:val="32"/>
        </w:rPr>
      </w:pPr>
    </w:p>
    <w:p w14:paraId="74BE6CC2" w14:textId="77777777" w:rsidR="007C452F" w:rsidRPr="00037A2A" w:rsidRDefault="007C452F" w:rsidP="007C452F">
      <w:pPr>
        <w:pStyle w:val="BodyText"/>
        <w:numPr>
          <w:ilvl w:val="0"/>
          <w:numId w:val="19"/>
        </w:numPr>
        <w:spacing w:before="98" w:line="276" w:lineRule="auto"/>
        <w:rPr>
          <w:rFonts w:ascii="Museo Sans 900" w:hAnsi="Museo Sans 900" w:cstheme="minorHAnsi"/>
          <w:color w:val="116F8D"/>
          <w:sz w:val="28"/>
          <w:szCs w:val="28"/>
        </w:rPr>
      </w:pPr>
      <w:r w:rsidRPr="00037A2A">
        <w:rPr>
          <w:rFonts w:ascii="Museo Sans 900" w:hAnsi="Museo Sans 900" w:cstheme="minorHAnsi"/>
          <w:color w:val="116F8D"/>
          <w:sz w:val="28"/>
          <w:szCs w:val="28"/>
        </w:rPr>
        <w:t>Instructions</w:t>
      </w:r>
    </w:p>
    <w:p w14:paraId="485F5067" w14:textId="77777777" w:rsidR="007C452F" w:rsidRPr="006D5305" w:rsidRDefault="007C452F" w:rsidP="001507C4">
      <w:pPr>
        <w:pStyle w:val="BodyText"/>
        <w:spacing w:before="98" w:line="276" w:lineRule="auto"/>
        <w:ind w:left="0"/>
        <w:jc w:val="both"/>
        <w:rPr>
          <w:rFonts w:ascii="Roboto" w:hAnsi="Roboto" w:cstheme="minorHAnsi"/>
          <w:b/>
          <w:bCs/>
          <w:sz w:val="20"/>
          <w:szCs w:val="20"/>
        </w:rPr>
      </w:pPr>
      <w:r w:rsidRPr="006D5305">
        <w:rPr>
          <w:rFonts w:ascii="Roboto" w:hAnsi="Roboto" w:cstheme="minorHAnsi"/>
          <w:sz w:val="20"/>
          <w:szCs w:val="20"/>
        </w:rPr>
        <w:t>Certification Bodies (CB) interested in seeking approval as a CB under the Global Seafood Alliance (GSA) Standard(s) must be able to demonstrate experience and competency of CB personnel and auditors in addition to overall auditing and certification management.</w:t>
      </w:r>
    </w:p>
    <w:p w14:paraId="0B9C5810" w14:textId="629C0F95" w:rsidR="007C452F" w:rsidRPr="006D5305" w:rsidRDefault="007C452F" w:rsidP="001507C4">
      <w:pPr>
        <w:pStyle w:val="BodyText"/>
        <w:spacing w:before="76" w:line="276" w:lineRule="auto"/>
        <w:ind w:left="0"/>
        <w:jc w:val="both"/>
        <w:rPr>
          <w:rFonts w:ascii="Roboto" w:hAnsi="Roboto" w:cstheme="minorBidi"/>
          <w:b/>
          <w:bCs/>
          <w:sz w:val="20"/>
          <w:szCs w:val="20"/>
        </w:rPr>
      </w:pPr>
      <w:r w:rsidRPr="006D5305">
        <w:rPr>
          <w:rFonts w:ascii="Roboto" w:hAnsi="Roboto" w:cstheme="minorBidi"/>
          <w:sz w:val="20"/>
          <w:szCs w:val="20"/>
        </w:rPr>
        <w:t xml:space="preserve">Please provide details for </w:t>
      </w:r>
      <w:r w:rsidRPr="006D5305">
        <w:rPr>
          <w:rFonts w:ascii="Roboto" w:hAnsi="Roboto" w:cstheme="minorBidi"/>
          <w:sz w:val="20"/>
          <w:szCs w:val="20"/>
          <w:u w:val="single"/>
        </w:rPr>
        <w:t>each</w:t>
      </w:r>
      <w:r w:rsidRPr="006D5305">
        <w:rPr>
          <w:rFonts w:ascii="Roboto" w:hAnsi="Roboto" w:cstheme="minorBidi"/>
          <w:sz w:val="20"/>
          <w:szCs w:val="20"/>
        </w:rPr>
        <w:t xml:space="preserve"> location of the CB that would be involved in any way in a GSA scheme and the function under GSA that each would perform, for each </w:t>
      </w:r>
      <w:r w:rsidR="005D4FB7">
        <w:rPr>
          <w:rFonts w:ascii="Roboto" w:hAnsi="Roboto" w:cstheme="minorBidi"/>
          <w:sz w:val="20"/>
          <w:szCs w:val="20"/>
        </w:rPr>
        <w:t>location</w:t>
      </w:r>
      <w:r w:rsidRPr="006D5305">
        <w:rPr>
          <w:rFonts w:ascii="Roboto" w:hAnsi="Roboto" w:cstheme="minorBidi"/>
          <w:sz w:val="20"/>
          <w:szCs w:val="20"/>
        </w:rPr>
        <w:t>. Please specify whether the scheme would operate under central management control or if each office would operate individually and/or under separate accreditations.</w:t>
      </w:r>
    </w:p>
    <w:p w14:paraId="07EB0CB9" w14:textId="77777777" w:rsidR="007C452F" w:rsidRDefault="007C452F" w:rsidP="007C452F">
      <w:pPr>
        <w:pStyle w:val="BodyText"/>
        <w:spacing w:before="76" w:line="276" w:lineRule="auto"/>
        <w:rPr>
          <w:rFonts w:asciiTheme="minorHAnsi" w:hAnsiTheme="minorHAnsi" w:cstheme="minorHAnsi"/>
          <w:b/>
          <w:bCs/>
          <w:sz w:val="22"/>
          <w:szCs w:val="22"/>
        </w:rPr>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554"/>
        <w:gridCol w:w="6956"/>
      </w:tblGrid>
      <w:tr w:rsidR="007C452F" w:rsidRPr="00EA2D5C" w14:paraId="2A9786A6" w14:textId="77777777" w:rsidTr="00A075CC">
        <w:trPr>
          <w:trHeight w:val="323"/>
          <w:jc w:val="center"/>
        </w:trPr>
        <w:tc>
          <w:tcPr>
            <w:tcW w:w="10510" w:type="dxa"/>
            <w:gridSpan w:val="2"/>
            <w:shd w:val="clear" w:color="auto" w:fill="116F8D"/>
            <w:vAlign w:val="center"/>
          </w:tcPr>
          <w:p w14:paraId="5F53BD71" w14:textId="77777777" w:rsidR="007C452F" w:rsidRPr="00F83028" w:rsidRDefault="007C452F" w:rsidP="00A075CC">
            <w:pPr>
              <w:pStyle w:val="TableParagraph"/>
              <w:spacing w:before="9" w:line="294" w:lineRule="exact"/>
              <w:ind w:left="3513" w:right="3489"/>
              <w:jc w:val="center"/>
              <w:rPr>
                <w:rFonts w:ascii="Museo Sans 700" w:hAnsi="Museo Sans 700" w:cstheme="minorHAnsi"/>
                <w:b/>
                <w:color w:val="FFFFFF" w:themeColor="background1"/>
              </w:rPr>
            </w:pPr>
            <w:r w:rsidRPr="002D616A">
              <w:rPr>
                <w:rFonts w:ascii="Museo Sans 700" w:hAnsi="Museo Sans 700" w:cstheme="minorHAnsi"/>
                <w:b/>
                <w:color w:val="FFFFFF" w:themeColor="background1"/>
                <w:sz w:val="24"/>
                <w:szCs w:val="24"/>
              </w:rPr>
              <w:t>First Location</w:t>
            </w:r>
          </w:p>
        </w:tc>
      </w:tr>
      <w:tr w:rsidR="007C452F" w:rsidRPr="00EA2D5C" w14:paraId="551EE09A" w14:textId="77777777" w:rsidTr="00A075CC">
        <w:trPr>
          <w:trHeight w:val="673"/>
          <w:jc w:val="center"/>
        </w:trPr>
        <w:tc>
          <w:tcPr>
            <w:tcW w:w="10510" w:type="dxa"/>
            <w:gridSpan w:val="2"/>
            <w:vAlign w:val="center"/>
          </w:tcPr>
          <w:p w14:paraId="121545AE" w14:textId="77777777" w:rsidR="007C452F" w:rsidRPr="00F83028" w:rsidRDefault="007C452F" w:rsidP="00A075CC">
            <w:pPr>
              <w:pStyle w:val="TableParagraph"/>
              <w:rPr>
                <w:rFonts w:ascii="Roboto" w:hAnsi="Roboto" w:cstheme="minorHAnsi"/>
                <w:sz w:val="20"/>
                <w:szCs w:val="20"/>
              </w:rPr>
            </w:pPr>
            <w:r w:rsidRPr="00F83028">
              <w:rPr>
                <w:rFonts w:ascii="Roboto" w:hAnsi="Roboto" w:cstheme="minorHAnsi"/>
                <w:sz w:val="20"/>
                <w:szCs w:val="20"/>
              </w:rPr>
              <w:t>Name of Organization:</w:t>
            </w:r>
          </w:p>
        </w:tc>
      </w:tr>
      <w:tr w:rsidR="007C452F" w:rsidRPr="00EA2D5C" w14:paraId="0F540F0E" w14:textId="77777777" w:rsidTr="00A075CC">
        <w:trPr>
          <w:trHeight w:val="655"/>
          <w:jc w:val="center"/>
        </w:trPr>
        <w:tc>
          <w:tcPr>
            <w:tcW w:w="10510" w:type="dxa"/>
            <w:gridSpan w:val="2"/>
            <w:vAlign w:val="center"/>
          </w:tcPr>
          <w:p w14:paraId="1C9B5D39" w14:textId="77777777" w:rsidR="007C452F" w:rsidRPr="00F83028" w:rsidRDefault="007C452F" w:rsidP="00A075CC">
            <w:pPr>
              <w:pStyle w:val="TableParagraph"/>
              <w:spacing w:before="2"/>
              <w:rPr>
                <w:rFonts w:ascii="Roboto" w:hAnsi="Roboto" w:cstheme="minorHAnsi"/>
                <w:sz w:val="20"/>
                <w:szCs w:val="20"/>
              </w:rPr>
            </w:pPr>
            <w:r w:rsidRPr="00F83028">
              <w:rPr>
                <w:rFonts w:ascii="Roboto" w:hAnsi="Roboto" w:cstheme="minorHAnsi"/>
                <w:sz w:val="20"/>
                <w:szCs w:val="20"/>
              </w:rPr>
              <w:t>Address of Organization:</w:t>
            </w:r>
          </w:p>
        </w:tc>
      </w:tr>
      <w:tr w:rsidR="007C452F" w:rsidRPr="00EA2D5C" w14:paraId="4277FCCF" w14:textId="77777777" w:rsidTr="00A075CC">
        <w:trPr>
          <w:trHeight w:val="208"/>
          <w:jc w:val="center"/>
        </w:trPr>
        <w:tc>
          <w:tcPr>
            <w:tcW w:w="3554" w:type="dxa"/>
            <w:tcBorders>
              <w:right w:val="nil"/>
            </w:tcBorders>
            <w:vAlign w:val="center"/>
          </w:tcPr>
          <w:p w14:paraId="26D23A2B" w14:textId="77777777" w:rsidR="007C452F" w:rsidRPr="00EA2D5C" w:rsidRDefault="007C452F" w:rsidP="00A075CC">
            <w:pPr>
              <w:pStyle w:val="TableParagraph"/>
              <w:spacing w:line="186" w:lineRule="exact"/>
              <w:rPr>
                <w:rFonts w:asciiTheme="minorHAnsi" w:hAnsiTheme="minorHAnsi" w:cstheme="minorHAnsi"/>
              </w:rPr>
            </w:pPr>
            <w:r w:rsidRPr="00EA2D5C">
              <w:rPr>
                <w:rFonts w:asciiTheme="minorHAnsi" w:hAnsiTheme="minorHAnsi" w:cstheme="minorHAnsi"/>
              </w:rPr>
              <w:t>Organization's Telephone:</w:t>
            </w:r>
          </w:p>
        </w:tc>
        <w:tc>
          <w:tcPr>
            <w:tcW w:w="6956" w:type="dxa"/>
            <w:tcBorders>
              <w:left w:val="nil"/>
            </w:tcBorders>
            <w:vAlign w:val="center"/>
          </w:tcPr>
          <w:p w14:paraId="6A0E524B" w14:textId="77777777" w:rsidR="007C452F" w:rsidRPr="00F83028" w:rsidRDefault="007C452F" w:rsidP="00A075CC">
            <w:pPr>
              <w:pStyle w:val="TableParagraph"/>
              <w:spacing w:line="186" w:lineRule="exact"/>
              <w:ind w:left="1741"/>
              <w:rPr>
                <w:rFonts w:ascii="Roboto" w:hAnsi="Roboto" w:cstheme="minorHAnsi"/>
                <w:sz w:val="20"/>
                <w:szCs w:val="20"/>
              </w:rPr>
            </w:pPr>
            <w:r w:rsidRPr="00F83028">
              <w:rPr>
                <w:rFonts w:ascii="Roboto" w:hAnsi="Roboto" w:cstheme="minorHAnsi"/>
                <w:sz w:val="20"/>
                <w:szCs w:val="20"/>
              </w:rPr>
              <w:t>Fax:</w:t>
            </w:r>
          </w:p>
        </w:tc>
      </w:tr>
      <w:tr w:rsidR="007C452F" w:rsidRPr="00EA2D5C" w14:paraId="465090B1" w14:textId="77777777" w:rsidTr="00A075CC">
        <w:trPr>
          <w:trHeight w:val="551"/>
          <w:jc w:val="center"/>
        </w:trPr>
        <w:tc>
          <w:tcPr>
            <w:tcW w:w="10510" w:type="dxa"/>
            <w:gridSpan w:val="2"/>
            <w:vAlign w:val="center"/>
          </w:tcPr>
          <w:p w14:paraId="102A6AD1" w14:textId="77777777" w:rsidR="007C452F" w:rsidRPr="00F83028" w:rsidRDefault="007C452F" w:rsidP="00A075CC">
            <w:pPr>
              <w:pStyle w:val="TableParagraph"/>
              <w:rPr>
                <w:rFonts w:ascii="Roboto" w:hAnsi="Roboto" w:cstheme="minorHAnsi"/>
                <w:sz w:val="20"/>
                <w:szCs w:val="20"/>
              </w:rPr>
            </w:pPr>
            <w:r w:rsidRPr="00F83028">
              <w:rPr>
                <w:rFonts w:ascii="Roboto" w:hAnsi="Roboto" w:cstheme="minorHAnsi"/>
                <w:sz w:val="20"/>
                <w:szCs w:val="20"/>
              </w:rPr>
              <w:t>Subsidiary of: (if applicable)</w:t>
            </w:r>
          </w:p>
        </w:tc>
      </w:tr>
      <w:tr w:rsidR="007C452F" w:rsidRPr="00EA2D5C" w14:paraId="266431C2" w14:textId="77777777" w:rsidTr="00A075CC">
        <w:trPr>
          <w:trHeight w:val="364"/>
          <w:jc w:val="center"/>
        </w:trPr>
        <w:tc>
          <w:tcPr>
            <w:tcW w:w="3554" w:type="dxa"/>
            <w:tcBorders>
              <w:right w:val="nil"/>
            </w:tcBorders>
            <w:vAlign w:val="center"/>
          </w:tcPr>
          <w:p w14:paraId="1BCBBC0E" w14:textId="77777777" w:rsidR="007C452F" w:rsidRPr="00EA2D5C" w:rsidRDefault="007C452F" w:rsidP="00A075CC">
            <w:pPr>
              <w:pStyle w:val="TableParagraph"/>
              <w:rPr>
                <w:rFonts w:asciiTheme="minorHAnsi" w:hAnsiTheme="minorHAnsi" w:cstheme="minorHAnsi"/>
              </w:rPr>
            </w:pPr>
            <w:r w:rsidRPr="00EA2D5C">
              <w:rPr>
                <w:rFonts w:asciiTheme="minorHAnsi" w:hAnsiTheme="minorHAnsi" w:cstheme="minorHAnsi"/>
              </w:rPr>
              <w:t>Name of Contact:</w:t>
            </w:r>
          </w:p>
        </w:tc>
        <w:tc>
          <w:tcPr>
            <w:tcW w:w="6956" w:type="dxa"/>
            <w:tcBorders>
              <w:left w:val="nil"/>
            </w:tcBorders>
            <w:vAlign w:val="center"/>
          </w:tcPr>
          <w:p w14:paraId="71FA322F" w14:textId="77777777" w:rsidR="007C452F" w:rsidRPr="00F83028" w:rsidRDefault="007C452F" w:rsidP="00A075CC">
            <w:pPr>
              <w:pStyle w:val="TableParagraph"/>
              <w:ind w:left="1741"/>
              <w:rPr>
                <w:rFonts w:ascii="Roboto" w:hAnsi="Roboto" w:cstheme="minorHAnsi"/>
                <w:sz w:val="20"/>
                <w:szCs w:val="20"/>
              </w:rPr>
            </w:pPr>
            <w:r w:rsidRPr="00F83028">
              <w:rPr>
                <w:rFonts w:ascii="Roboto" w:hAnsi="Roboto" w:cstheme="minorHAnsi"/>
                <w:sz w:val="20"/>
                <w:szCs w:val="20"/>
              </w:rPr>
              <w:t>Position of Contact:</w:t>
            </w:r>
          </w:p>
        </w:tc>
      </w:tr>
      <w:tr w:rsidR="007C452F" w:rsidRPr="00EA2D5C" w14:paraId="0244049C" w14:textId="77777777" w:rsidTr="00A075CC">
        <w:trPr>
          <w:trHeight w:val="363"/>
          <w:jc w:val="center"/>
        </w:trPr>
        <w:tc>
          <w:tcPr>
            <w:tcW w:w="3554" w:type="dxa"/>
            <w:tcBorders>
              <w:right w:val="nil"/>
            </w:tcBorders>
            <w:vAlign w:val="center"/>
          </w:tcPr>
          <w:p w14:paraId="6CD59C8A" w14:textId="77777777" w:rsidR="007C452F" w:rsidRPr="00EA2D5C" w:rsidRDefault="007C452F" w:rsidP="00A075CC">
            <w:pPr>
              <w:pStyle w:val="TableParagraph"/>
              <w:rPr>
                <w:rFonts w:asciiTheme="minorHAnsi" w:hAnsiTheme="minorHAnsi" w:cstheme="minorHAnsi"/>
              </w:rPr>
            </w:pPr>
            <w:r w:rsidRPr="00EA2D5C">
              <w:rPr>
                <w:rFonts w:asciiTheme="minorHAnsi" w:hAnsiTheme="minorHAnsi" w:cstheme="minorHAnsi"/>
              </w:rPr>
              <w:t>Telephone of Contact:</w:t>
            </w:r>
          </w:p>
        </w:tc>
        <w:tc>
          <w:tcPr>
            <w:tcW w:w="6956" w:type="dxa"/>
            <w:tcBorders>
              <w:left w:val="nil"/>
            </w:tcBorders>
            <w:vAlign w:val="center"/>
          </w:tcPr>
          <w:p w14:paraId="59E35BC2" w14:textId="77777777" w:rsidR="007C452F" w:rsidRPr="00F83028" w:rsidRDefault="007C452F" w:rsidP="00A075CC">
            <w:pPr>
              <w:pStyle w:val="TableParagraph"/>
              <w:ind w:left="1741"/>
              <w:rPr>
                <w:rFonts w:ascii="Roboto" w:hAnsi="Roboto" w:cstheme="minorHAnsi"/>
                <w:sz w:val="20"/>
                <w:szCs w:val="20"/>
              </w:rPr>
            </w:pPr>
            <w:r w:rsidRPr="00F83028">
              <w:rPr>
                <w:rFonts w:ascii="Roboto" w:hAnsi="Roboto" w:cstheme="minorHAnsi"/>
                <w:sz w:val="20"/>
                <w:szCs w:val="20"/>
              </w:rPr>
              <w:t>Email Address:</w:t>
            </w:r>
          </w:p>
        </w:tc>
      </w:tr>
      <w:tr w:rsidR="007C452F" w:rsidRPr="00EA2D5C" w14:paraId="06925C53" w14:textId="77777777" w:rsidTr="00A075CC">
        <w:trPr>
          <w:trHeight w:val="364"/>
          <w:jc w:val="center"/>
        </w:trPr>
        <w:tc>
          <w:tcPr>
            <w:tcW w:w="3554" w:type="dxa"/>
            <w:tcBorders>
              <w:right w:val="nil"/>
            </w:tcBorders>
            <w:vAlign w:val="center"/>
          </w:tcPr>
          <w:p w14:paraId="06719411" w14:textId="77777777" w:rsidR="007C452F" w:rsidRPr="00EA2D5C" w:rsidRDefault="007C452F" w:rsidP="00A075CC">
            <w:pPr>
              <w:pStyle w:val="TableParagraph"/>
              <w:rPr>
                <w:rFonts w:asciiTheme="minorHAnsi" w:hAnsiTheme="minorHAnsi" w:cstheme="minorHAnsi"/>
              </w:rPr>
            </w:pPr>
            <w:r w:rsidRPr="00EA2D5C">
              <w:rPr>
                <w:rFonts w:asciiTheme="minorHAnsi" w:hAnsiTheme="minorHAnsi" w:cstheme="minorHAnsi"/>
              </w:rPr>
              <w:t>Backup Contact:</w:t>
            </w:r>
          </w:p>
        </w:tc>
        <w:tc>
          <w:tcPr>
            <w:tcW w:w="6956" w:type="dxa"/>
            <w:tcBorders>
              <w:left w:val="nil"/>
            </w:tcBorders>
            <w:vAlign w:val="center"/>
          </w:tcPr>
          <w:p w14:paraId="4E49F6EA" w14:textId="77777777" w:rsidR="007C452F" w:rsidRPr="00F83028" w:rsidRDefault="007C452F" w:rsidP="00A075CC">
            <w:pPr>
              <w:pStyle w:val="TableParagraph"/>
              <w:ind w:left="1741"/>
              <w:rPr>
                <w:rFonts w:ascii="Roboto" w:hAnsi="Roboto" w:cstheme="minorHAnsi"/>
                <w:sz w:val="20"/>
                <w:szCs w:val="20"/>
              </w:rPr>
            </w:pPr>
            <w:r w:rsidRPr="00F83028">
              <w:rPr>
                <w:rFonts w:ascii="Roboto" w:hAnsi="Roboto" w:cstheme="minorHAnsi"/>
                <w:sz w:val="20"/>
                <w:szCs w:val="20"/>
              </w:rPr>
              <w:t>Position of Backup Contact:</w:t>
            </w:r>
          </w:p>
        </w:tc>
      </w:tr>
      <w:tr w:rsidR="007C452F" w:rsidRPr="00EA2D5C" w14:paraId="568AB2D3" w14:textId="77777777" w:rsidTr="00A075CC">
        <w:trPr>
          <w:trHeight w:val="364"/>
          <w:jc w:val="center"/>
        </w:trPr>
        <w:tc>
          <w:tcPr>
            <w:tcW w:w="3554" w:type="dxa"/>
            <w:tcBorders>
              <w:right w:val="nil"/>
            </w:tcBorders>
            <w:vAlign w:val="center"/>
          </w:tcPr>
          <w:p w14:paraId="37EC80DE" w14:textId="77777777" w:rsidR="007C452F" w:rsidRPr="00EA2D5C" w:rsidRDefault="007C452F" w:rsidP="00A075CC">
            <w:pPr>
              <w:pStyle w:val="TableParagraph"/>
              <w:rPr>
                <w:rFonts w:asciiTheme="minorHAnsi" w:hAnsiTheme="minorHAnsi" w:cstheme="minorHAnsi"/>
              </w:rPr>
            </w:pPr>
            <w:r w:rsidRPr="00EA2D5C">
              <w:rPr>
                <w:rFonts w:asciiTheme="minorHAnsi" w:hAnsiTheme="minorHAnsi" w:cstheme="minorHAnsi"/>
              </w:rPr>
              <w:t>Telephone:</w:t>
            </w:r>
          </w:p>
        </w:tc>
        <w:tc>
          <w:tcPr>
            <w:tcW w:w="6956" w:type="dxa"/>
            <w:tcBorders>
              <w:left w:val="nil"/>
            </w:tcBorders>
            <w:vAlign w:val="center"/>
          </w:tcPr>
          <w:p w14:paraId="07189EA4" w14:textId="77777777" w:rsidR="007C452F" w:rsidRPr="00F83028" w:rsidRDefault="007C452F" w:rsidP="00A075CC">
            <w:pPr>
              <w:pStyle w:val="TableParagraph"/>
              <w:ind w:left="1741"/>
              <w:rPr>
                <w:rFonts w:ascii="Roboto" w:hAnsi="Roboto" w:cstheme="minorHAnsi"/>
                <w:sz w:val="20"/>
                <w:szCs w:val="20"/>
              </w:rPr>
            </w:pPr>
            <w:r w:rsidRPr="00F83028">
              <w:rPr>
                <w:rFonts w:ascii="Roboto" w:hAnsi="Roboto" w:cstheme="minorHAnsi"/>
                <w:sz w:val="20"/>
                <w:szCs w:val="20"/>
              </w:rPr>
              <w:t>Email Address:</w:t>
            </w:r>
          </w:p>
        </w:tc>
      </w:tr>
      <w:tr w:rsidR="007C452F" w:rsidRPr="00EA2D5C" w14:paraId="39199C73" w14:textId="77777777" w:rsidTr="00A075CC">
        <w:trPr>
          <w:trHeight w:val="363"/>
          <w:jc w:val="center"/>
        </w:trPr>
        <w:tc>
          <w:tcPr>
            <w:tcW w:w="10510" w:type="dxa"/>
            <w:gridSpan w:val="2"/>
            <w:vAlign w:val="center"/>
          </w:tcPr>
          <w:p w14:paraId="21FB19CD" w14:textId="77777777" w:rsidR="007C452F" w:rsidRPr="00F83028" w:rsidRDefault="007C452F" w:rsidP="00A075CC">
            <w:pPr>
              <w:pStyle w:val="TableParagraph"/>
              <w:rPr>
                <w:rFonts w:ascii="Roboto" w:hAnsi="Roboto" w:cstheme="minorHAnsi"/>
                <w:sz w:val="20"/>
                <w:szCs w:val="20"/>
              </w:rPr>
            </w:pPr>
            <w:r w:rsidRPr="00F83028">
              <w:rPr>
                <w:rFonts w:ascii="Roboto" w:hAnsi="Roboto" w:cstheme="minorHAnsi"/>
                <w:sz w:val="20"/>
                <w:szCs w:val="20"/>
              </w:rPr>
              <w:t>Company Website Address:</w:t>
            </w:r>
          </w:p>
        </w:tc>
      </w:tr>
      <w:tr w:rsidR="007C452F" w:rsidRPr="00EA2D5C" w14:paraId="77EDB5CD" w14:textId="77777777" w:rsidTr="00A075CC">
        <w:trPr>
          <w:trHeight w:val="551"/>
          <w:jc w:val="center"/>
        </w:trPr>
        <w:tc>
          <w:tcPr>
            <w:tcW w:w="10510" w:type="dxa"/>
            <w:gridSpan w:val="2"/>
            <w:vAlign w:val="center"/>
          </w:tcPr>
          <w:p w14:paraId="2693AC7D" w14:textId="77777777" w:rsidR="007C452F" w:rsidRPr="00C13FE1" w:rsidRDefault="007C452F" w:rsidP="00A075CC">
            <w:pPr>
              <w:pStyle w:val="TableParagraph"/>
              <w:rPr>
                <w:rFonts w:ascii="Roboto" w:hAnsi="Roboto" w:cstheme="minorHAnsi"/>
                <w:sz w:val="20"/>
                <w:szCs w:val="20"/>
              </w:rPr>
            </w:pPr>
            <w:r w:rsidRPr="00C13FE1">
              <w:rPr>
                <w:rFonts w:ascii="Roboto" w:hAnsi="Roboto" w:cstheme="minorHAnsi"/>
                <w:sz w:val="20"/>
                <w:szCs w:val="20"/>
              </w:rPr>
              <w:t>Scope/Standard for Which Recognition is Sought: (Check all that apply)</w:t>
            </w:r>
          </w:p>
          <w:p w14:paraId="0A4D008B" w14:textId="77777777" w:rsidR="007C452F" w:rsidRPr="00C13FE1" w:rsidRDefault="00000000" w:rsidP="00A075CC">
            <w:pPr>
              <w:pStyle w:val="TableParagraph"/>
              <w:tabs>
                <w:tab w:val="left" w:pos="3173"/>
                <w:tab w:val="left" w:pos="5259"/>
                <w:tab w:val="left" w:pos="7609"/>
              </w:tabs>
              <w:spacing w:before="59"/>
              <w:ind w:left="427"/>
              <w:rPr>
                <w:rFonts w:ascii="Roboto" w:hAnsi="Roboto" w:cstheme="minorHAnsi"/>
                <w:sz w:val="20"/>
                <w:szCs w:val="20"/>
              </w:rPr>
            </w:pPr>
            <w:sdt>
              <w:sdtPr>
                <w:rPr>
                  <w:rFonts w:ascii="Roboto" w:hAnsi="Roboto" w:cstheme="minorHAnsi"/>
                  <w:sz w:val="20"/>
                  <w:szCs w:val="20"/>
                </w:rPr>
                <w:id w:val="-435673751"/>
                <w14:checkbox>
                  <w14:checked w14:val="0"/>
                  <w14:checkedState w14:val="2612" w14:font="MS Gothic"/>
                  <w14:uncheckedState w14:val="2610" w14:font="MS Gothic"/>
                </w14:checkbox>
              </w:sdtPr>
              <w:sdtContent>
                <w:r w:rsidR="007C452F">
                  <w:rPr>
                    <w:rFonts w:ascii="MS Gothic" w:eastAsia="MS Gothic" w:hAnsi="MS Gothic" w:cstheme="minorHAnsi" w:hint="eastAsia"/>
                    <w:sz w:val="20"/>
                    <w:szCs w:val="20"/>
                  </w:rPr>
                  <w:t>☐</w:t>
                </w:r>
              </w:sdtContent>
            </w:sdt>
            <w:r w:rsidR="007C452F" w:rsidRPr="00C13FE1">
              <w:rPr>
                <w:rFonts w:ascii="Roboto" w:hAnsi="Roboto" w:cstheme="minorHAnsi"/>
                <w:sz w:val="20"/>
                <w:szCs w:val="20"/>
              </w:rPr>
              <w:t>Responsible Fishing Vessel Standard</w:t>
            </w:r>
          </w:p>
          <w:p w14:paraId="471A92C3" w14:textId="77777777" w:rsidR="007C452F" w:rsidRPr="00C13FE1" w:rsidRDefault="00000000" w:rsidP="00A075CC">
            <w:pPr>
              <w:pStyle w:val="TableParagraph"/>
              <w:tabs>
                <w:tab w:val="left" w:pos="3173"/>
                <w:tab w:val="left" w:pos="5259"/>
                <w:tab w:val="left" w:pos="7609"/>
              </w:tabs>
              <w:spacing w:before="59"/>
              <w:ind w:left="427"/>
              <w:rPr>
                <w:rFonts w:ascii="Roboto" w:hAnsi="Roboto" w:cstheme="minorHAnsi"/>
                <w:sz w:val="20"/>
                <w:szCs w:val="20"/>
              </w:rPr>
            </w:pPr>
            <w:sdt>
              <w:sdtPr>
                <w:rPr>
                  <w:rFonts w:ascii="Roboto" w:hAnsi="Roboto" w:cstheme="minorHAnsi"/>
                  <w:sz w:val="20"/>
                  <w:szCs w:val="20"/>
                </w:rPr>
                <w:id w:val="-1570872810"/>
                <w14:checkbox>
                  <w14:checked w14:val="0"/>
                  <w14:checkedState w14:val="2612" w14:font="MS Gothic"/>
                  <w14:uncheckedState w14:val="2610" w14:font="MS Gothic"/>
                </w14:checkbox>
              </w:sdtPr>
              <w:sdtContent>
                <w:r w:rsidR="007C452F">
                  <w:rPr>
                    <w:rFonts w:ascii="MS Gothic" w:eastAsia="MS Gothic" w:hAnsi="MS Gothic" w:cstheme="minorHAnsi" w:hint="eastAsia"/>
                    <w:sz w:val="20"/>
                    <w:szCs w:val="20"/>
                  </w:rPr>
                  <w:t>☐</w:t>
                </w:r>
              </w:sdtContent>
            </w:sdt>
            <w:r w:rsidR="007C452F" w:rsidRPr="00C13FE1">
              <w:rPr>
                <w:rFonts w:ascii="Roboto" w:hAnsi="Roboto" w:cstheme="minorHAnsi"/>
                <w:sz w:val="20"/>
                <w:szCs w:val="20"/>
              </w:rPr>
              <w:t>Seafood Processing Standard</w:t>
            </w:r>
          </w:p>
          <w:p w14:paraId="617D1A81" w14:textId="77777777" w:rsidR="007C452F" w:rsidRPr="00C13FE1" w:rsidRDefault="00000000" w:rsidP="00A075CC">
            <w:pPr>
              <w:pStyle w:val="TableParagraph"/>
              <w:tabs>
                <w:tab w:val="left" w:pos="3173"/>
                <w:tab w:val="left" w:pos="5259"/>
                <w:tab w:val="left" w:pos="7609"/>
              </w:tabs>
              <w:spacing w:before="59"/>
              <w:ind w:left="427"/>
              <w:rPr>
                <w:rFonts w:ascii="Roboto" w:hAnsi="Roboto" w:cstheme="minorHAnsi"/>
                <w:sz w:val="20"/>
                <w:szCs w:val="20"/>
              </w:rPr>
            </w:pPr>
            <w:sdt>
              <w:sdtPr>
                <w:rPr>
                  <w:rFonts w:ascii="Roboto" w:hAnsi="Roboto" w:cstheme="minorHAnsi"/>
                  <w:sz w:val="20"/>
                  <w:szCs w:val="20"/>
                </w:rPr>
                <w:id w:val="-1659991786"/>
                <w14:checkbox>
                  <w14:checked w14:val="0"/>
                  <w14:checkedState w14:val="2612" w14:font="MS Gothic"/>
                  <w14:uncheckedState w14:val="2610" w14:font="MS Gothic"/>
                </w14:checkbox>
              </w:sdtPr>
              <w:sdtContent>
                <w:r w:rsidR="007C452F">
                  <w:rPr>
                    <w:rFonts w:ascii="MS Gothic" w:eastAsia="MS Gothic" w:hAnsi="MS Gothic" w:cstheme="minorHAnsi" w:hint="eastAsia"/>
                    <w:sz w:val="20"/>
                    <w:szCs w:val="20"/>
                  </w:rPr>
                  <w:t>☐</w:t>
                </w:r>
              </w:sdtContent>
            </w:sdt>
            <w:r w:rsidR="007C452F" w:rsidRPr="00C13FE1">
              <w:rPr>
                <w:rFonts w:ascii="Roboto" w:hAnsi="Roboto" w:cstheme="minorHAnsi"/>
                <w:sz w:val="20"/>
                <w:szCs w:val="20"/>
              </w:rPr>
              <w:t>Farm Standard</w:t>
            </w:r>
          </w:p>
          <w:p w14:paraId="176EB4A3" w14:textId="77777777" w:rsidR="007C452F" w:rsidRPr="00C13FE1" w:rsidRDefault="00000000" w:rsidP="00A075CC">
            <w:pPr>
              <w:pStyle w:val="TableParagraph"/>
              <w:tabs>
                <w:tab w:val="left" w:pos="3173"/>
                <w:tab w:val="left" w:pos="5259"/>
                <w:tab w:val="left" w:pos="7609"/>
              </w:tabs>
              <w:spacing w:before="59"/>
              <w:ind w:left="427"/>
              <w:rPr>
                <w:rFonts w:ascii="Roboto" w:hAnsi="Roboto" w:cstheme="minorHAnsi"/>
                <w:sz w:val="20"/>
                <w:szCs w:val="20"/>
              </w:rPr>
            </w:pPr>
            <w:sdt>
              <w:sdtPr>
                <w:rPr>
                  <w:rFonts w:ascii="Roboto" w:hAnsi="Roboto" w:cstheme="minorHAnsi"/>
                  <w:sz w:val="20"/>
                  <w:szCs w:val="20"/>
                </w:rPr>
                <w:id w:val="1438716007"/>
                <w14:checkbox>
                  <w14:checked w14:val="0"/>
                  <w14:checkedState w14:val="2612" w14:font="MS Gothic"/>
                  <w14:uncheckedState w14:val="2610" w14:font="MS Gothic"/>
                </w14:checkbox>
              </w:sdtPr>
              <w:sdtContent>
                <w:r w:rsidR="007C452F">
                  <w:rPr>
                    <w:rFonts w:ascii="MS Gothic" w:eastAsia="MS Gothic" w:hAnsi="MS Gothic" w:cstheme="minorHAnsi" w:hint="eastAsia"/>
                    <w:sz w:val="20"/>
                    <w:szCs w:val="20"/>
                  </w:rPr>
                  <w:t>☐</w:t>
                </w:r>
              </w:sdtContent>
            </w:sdt>
            <w:r w:rsidR="007C452F" w:rsidRPr="00C13FE1">
              <w:rPr>
                <w:rFonts w:ascii="Roboto" w:hAnsi="Roboto" w:cstheme="minorHAnsi"/>
                <w:sz w:val="20"/>
                <w:szCs w:val="20"/>
              </w:rPr>
              <w:t>Mollusk Farm Standard</w:t>
            </w:r>
          </w:p>
          <w:p w14:paraId="0D1488AA" w14:textId="77777777" w:rsidR="007C452F" w:rsidRPr="00C13FE1" w:rsidRDefault="00000000" w:rsidP="00A075CC">
            <w:pPr>
              <w:pStyle w:val="TableParagraph"/>
              <w:tabs>
                <w:tab w:val="left" w:pos="3173"/>
                <w:tab w:val="left" w:pos="5259"/>
                <w:tab w:val="left" w:pos="7609"/>
              </w:tabs>
              <w:spacing w:before="59"/>
              <w:ind w:left="427"/>
              <w:rPr>
                <w:rFonts w:ascii="Roboto" w:hAnsi="Roboto" w:cstheme="minorHAnsi"/>
                <w:sz w:val="20"/>
                <w:szCs w:val="20"/>
              </w:rPr>
            </w:pPr>
            <w:sdt>
              <w:sdtPr>
                <w:rPr>
                  <w:rFonts w:ascii="Roboto" w:hAnsi="Roboto" w:cstheme="minorHAnsi"/>
                  <w:sz w:val="20"/>
                  <w:szCs w:val="20"/>
                </w:rPr>
                <w:id w:val="-362135821"/>
                <w14:checkbox>
                  <w14:checked w14:val="0"/>
                  <w14:checkedState w14:val="2612" w14:font="MS Gothic"/>
                  <w14:uncheckedState w14:val="2610" w14:font="MS Gothic"/>
                </w14:checkbox>
              </w:sdtPr>
              <w:sdtContent>
                <w:r w:rsidR="007C452F">
                  <w:rPr>
                    <w:rFonts w:ascii="MS Gothic" w:eastAsia="MS Gothic" w:hAnsi="MS Gothic" w:cstheme="minorHAnsi" w:hint="eastAsia"/>
                    <w:sz w:val="20"/>
                    <w:szCs w:val="20"/>
                  </w:rPr>
                  <w:t>☐</w:t>
                </w:r>
              </w:sdtContent>
            </w:sdt>
            <w:r w:rsidR="007C452F" w:rsidRPr="00C13FE1">
              <w:rPr>
                <w:rFonts w:ascii="Roboto" w:hAnsi="Roboto" w:cstheme="minorHAnsi"/>
                <w:sz w:val="20"/>
                <w:szCs w:val="20"/>
              </w:rPr>
              <w:t>Salmon Farm Standard</w:t>
            </w:r>
          </w:p>
          <w:p w14:paraId="67CBA51E" w14:textId="77777777" w:rsidR="007C452F" w:rsidRPr="00C13FE1" w:rsidRDefault="00000000" w:rsidP="00A075CC">
            <w:pPr>
              <w:pStyle w:val="TableParagraph"/>
              <w:tabs>
                <w:tab w:val="left" w:pos="3173"/>
                <w:tab w:val="left" w:pos="5259"/>
                <w:tab w:val="left" w:pos="7609"/>
              </w:tabs>
              <w:spacing w:before="59"/>
              <w:ind w:left="427"/>
              <w:rPr>
                <w:rFonts w:ascii="Roboto" w:hAnsi="Roboto" w:cstheme="minorHAnsi"/>
                <w:sz w:val="20"/>
                <w:szCs w:val="20"/>
              </w:rPr>
            </w:pPr>
            <w:sdt>
              <w:sdtPr>
                <w:rPr>
                  <w:rFonts w:ascii="Roboto" w:hAnsi="Roboto" w:cstheme="minorHAnsi"/>
                  <w:sz w:val="20"/>
                  <w:szCs w:val="20"/>
                </w:rPr>
                <w:id w:val="-224996008"/>
                <w14:checkbox>
                  <w14:checked w14:val="0"/>
                  <w14:checkedState w14:val="2612" w14:font="MS Gothic"/>
                  <w14:uncheckedState w14:val="2610" w14:font="MS Gothic"/>
                </w14:checkbox>
              </w:sdtPr>
              <w:sdtContent>
                <w:r w:rsidR="007C452F">
                  <w:rPr>
                    <w:rFonts w:ascii="MS Gothic" w:eastAsia="MS Gothic" w:hAnsi="MS Gothic" w:cstheme="minorHAnsi" w:hint="eastAsia"/>
                    <w:sz w:val="20"/>
                    <w:szCs w:val="20"/>
                  </w:rPr>
                  <w:t>☐</w:t>
                </w:r>
              </w:sdtContent>
            </w:sdt>
            <w:r w:rsidR="007C452F" w:rsidRPr="00C13FE1">
              <w:rPr>
                <w:rFonts w:ascii="Roboto" w:hAnsi="Roboto" w:cstheme="minorHAnsi"/>
                <w:sz w:val="20"/>
                <w:szCs w:val="20"/>
              </w:rPr>
              <w:t>Finfish, Crustacean &amp; Mollusk Hatcheries and Nurseries Standard</w:t>
            </w:r>
          </w:p>
          <w:p w14:paraId="0A8A550E" w14:textId="77777777" w:rsidR="007C452F" w:rsidRPr="00C13FE1" w:rsidRDefault="00000000" w:rsidP="00A075CC">
            <w:pPr>
              <w:pStyle w:val="TableParagraph"/>
              <w:tabs>
                <w:tab w:val="left" w:pos="3173"/>
                <w:tab w:val="left" w:pos="5259"/>
                <w:tab w:val="left" w:pos="7609"/>
              </w:tabs>
              <w:spacing w:before="59"/>
              <w:ind w:left="427"/>
              <w:rPr>
                <w:rFonts w:ascii="Roboto" w:hAnsi="Roboto" w:cstheme="minorHAnsi"/>
                <w:sz w:val="20"/>
                <w:szCs w:val="20"/>
              </w:rPr>
            </w:pPr>
            <w:sdt>
              <w:sdtPr>
                <w:rPr>
                  <w:rFonts w:ascii="Roboto" w:hAnsi="Roboto" w:cstheme="minorHAnsi"/>
                  <w:sz w:val="20"/>
                  <w:szCs w:val="20"/>
                </w:rPr>
                <w:id w:val="544495118"/>
                <w14:checkbox>
                  <w14:checked w14:val="0"/>
                  <w14:checkedState w14:val="2612" w14:font="MS Gothic"/>
                  <w14:uncheckedState w14:val="2610" w14:font="MS Gothic"/>
                </w14:checkbox>
              </w:sdtPr>
              <w:sdtContent>
                <w:r w:rsidR="007C452F">
                  <w:rPr>
                    <w:rFonts w:ascii="MS Gothic" w:eastAsia="MS Gothic" w:hAnsi="MS Gothic" w:cstheme="minorHAnsi" w:hint="eastAsia"/>
                    <w:sz w:val="20"/>
                    <w:szCs w:val="20"/>
                  </w:rPr>
                  <w:t>☐</w:t>
                </w:r>
              </w:sdtContent>
            </w:sdt>
            <w:r w:rsidR="007C452F" w:rsidRPr="00C13FE1">
              <w:rPr>
                <w:rFonts w:ascii="Roboto" w:hAnsi="Roboto" w:cstheme="minorHAnsi"/>
                <w:sz w:val="20"/>
                <w:szCs w:val="20"/>
              </w:rPr>
              <w:t>Feed Mill Standard</w:t>
            </w:r>
          </w:p>
        </w:tc>
      </w:tr>
      <w:tr w:rsidR="007C452F" w:rsidRPr="00EA2D5C" w14:paraId="2946A2E9" w14:textId="77777777" w:rsidTr="00A075CC">
        <w:trPr>
          <w:trHeight w:val="265"/>
          <w:jc w:val="center"/>
        </w:trPr>
        <w:tc>
          <w:tcPr>
            <w:tcW w:w="10510" w:type="dxa"/>
            <w:gridSpan w:val="2"/>
            <w:vAlign w:val="center"/>
          </w:tcPr>
          <w:p w14:paraId="756470C1" w14:textId="77777777" w:rsidR="007C452F" w:rsidRPr="00C13FE1" w:rsidRDefault="007C452F" w:rsidP="00A075CC">
            <w:pPr>
              <w:pStyle w:val="TableParagraph"/>
              <w:rPr>
                <w:rFonts w:ascii="Roboto" w:hAnsi="Roboto" w:cstheme="minorHAnsi"/>
                <w:sz w:val="20"/>
                <w:szCs w:val="20"/>
              </w:rPr>
            </w:pPr>
            <w:r w:rsidRPr="00C13FE1">
              <w:rPr>
                <w:rFonts w:ascii="Roboto" w:hAnsi="Roboto" w:cstheme="minorHAnsi"/>
                <w:sz w:val="20"/>
                <w:szCs w:val="20"/>
              </w:rPr>
              <w:t>Date of Application:</w:t>
            </w:r>
          </w:p>
        </w:tc>
      </w:tr>
      <w:tr w:rsidR="007C452F" w:rsidRPr="00EA2D5C" w14:paraId="7D535BB8" w14:textId="77777777" w:rsidTr="00A075CC">
        <w:trPr>
          <w:trHeight w:val="702"/>
          <w:jc w:val="center"/>
        </w:trPr>
        <w:tc>
          <w:tcPr>
            <w:tcW w:w="10510" w:type="dxa"/>
            <w:gridSpan w:val="2"/>
            <w:vAlign w:val="center"/>
          </w:tcPr>
          <w:p w14:paraId="15E495CB" w14:textId="77777777" w:rsidR="007C452F" w:rsidRPr="00C13FE1" w:rsidRDefault="007C452F" w:rsidP="00A075CC">
            <w:pPr>
              <w:pStyle w:val="TableParagraph"/>
              <w:rPr>
                <w:rFonts w:ascii="Roboto" w:hAnsi="Roboto" w:cstheme="minorHAnsi"/>
                <w:sz w:val="20"/>
                <w:szCs w:val="20"/>
              </w:rPr>
            </w:pPr>
            <w:r w:rsidRPr="00C13FE1">
              <w:rPr>
                <w:rFonts w:ascii="Roboto" w:hAnsi="Roboto" w:cstheme="minorHAnsi"/>
                <w:sz w:val="20"/>
                <w:szCs w:val="20"/>
              </w:rPr>
              <w:t>Number of Auditors with APSCA / Seafood Competency and in which countries:</w:t>
            </w:r>
          </w:p>
        </w:tc>
      </w:tr>
      <w:tr w:rsidR="007C452F" w:rsidRPr="00EA2D5C" w14:paraId="5114DC93" w14:textId="77777777" w:rsidTr="00A075CC">
        <w:trPr>
          <w:trHeight w:val="419"/>
          <w:jc w:val="center"/>
        </w:trPr>
        <w:tc>
          <w:tcPr>
            <w:tcW w:w="10510" w:type="dxa"/>
            <w:gridSpan w:val="2"/>
            <w:vAlign w:val="center"/>
          </w:tcPr>
          <w:p w14:paraId="01F28CEC" w14:textId="77777777" w:rsidR="007C452F" w:rsidRPr="00C13FE1" w:rsidRDefault="007C452F" w:rsidP="00A075CC">
            <w:pPr>
              <w:pStyle w:val="TableParagraph"/>
              <w:rPr>
                <w:rFonts w:ascii="Roboto" w:hAnsi="Roboto" w:cstheme="minorHAnsi"/>
                <w:sz w:val="20"/>
                <w:szCs w:val="20"/>
              </w:rPr>
            </w:pPr>
            <w:r w:rsidRPr="00C13FE1">
              <w:rPr>
                <w:rFonts w:ascii="Roboto" w:hAnsi="Roboto" w:cstheme="minorHAnsi"/>
                <w:sz w:val="20"/>
                <w:szCs w:val="20"/>
              </w:rPr>
              <w:t>Number of CB Staff with APSCA / Seafood Competency:</w:t>
            </w:r>
          </w:p>
        </w:tc>
      </w:tr>
      <w:tr w:rsidR="007C452F" w:rsidRPr="00EA2D5C" w14:paraId="3D3145E5" w14:textId="77777777" w:rsidTr="00A075CC">
        <w:trPr>
          <w:trHeight w:val="2210"/>
          <w:jc w:val="center"/>
        </w:trPr>
        <w:tc>
          <w:tcPr>
            <w:tcW w:w="10510" w:type="dxa"/>
            <w:gridSpan w:val="2"/>
            <w:vAlign w:val="center"/>
          </w:tcPr>
          <w:p w14:paraId="285EDF01" w14:textId="77777777" w:rsidR="007C452F" w:rsidRPr="00B24DD7" w:rsidRDefault="007C452F" w:rsidP="00A075CC">
            <w:pPr>
              <w:pStyle w:val="TableParagraph"/>
              <w:spacing w:before="120"/>
              <w:rPr>
                <w:rFonts w:ascii="Roboto" w:hAnsi="Roboto" w:cstheme="minorHAnsi"/>
                <w:sz w:val="20"/>
                <w:szCs w:val="20"/>
              </w:rPr>
            </w:pPr>
            <w:r w:rsidRPr="00B24DD7">
              <w:rPr>
                <w:rFonts w:ascii="Roboto" w:hAnsi="Roboto" w:cstheme="minorHAnsi"/>
                <w:sz w:val="20"/>
                <w:szCs w:val="20"/>
              </w:rPr>
              <w:lastRenderedPageBreak/>
              <w:t>Anticipated GSA Function: (Check all that apply)</w:t>
            </w:r>
          </w:p>
          <w:p w14:paraId="5A9DED8C" w14:textId="77777777" w:rsidR="007C452F" w:rsidRDefault="00000000" w:rsidP="00A075CC">
            <w:pPr>
              <w:pStyle w:val="TableParagraph"/>
              <w:tabs>
                <w:tab w:val="left" w:pos="3728"/>
                <w:tab w:val="left" w:pos="6438"/>
              </w:tabs>
              <w:spacing w:before="120"/>
              <w:ind w:left="360" w:right="1886"/>
              <w:rPr>
                <w:rFonts w:ascii="Roboto" w:hAnsi="Roboto" w:cstheme="minorHAnsi"/>
                <w:position w:val="1"/>
                <w:sz w:val="20"/>
                <w:szCs w:val="20"/>
              </w:rPr>
            </w:pPr>
            <w:sdt>
              <w:sdtPr>
                <w:rPr>
                  <w:rFonts w:ascii="Roboto" w:hAnsi="Roboto" w:cstheme="minorHAnsi"/>
                  <w:position w:val="1"/>
                  <w:sz w:val="20"/>
                  <w:szCs w:val="20"/>
                </w:rPr>
                <w:id w:val="690427976"/>
                <w14:checkbox>
                  <w14:checked w14:val="0"/>
                  <w14:checkedState w14:val="2612" w14:font="MS Gothic"/>
                  <w14:uncheckedState w14:val="2610" w14:font="MS Gothic"/>
                </w14:checkbox>
              </w:sdtPr>
              <w:sdtContent>
                <w:r w:rsidR="007C452F">
                  <w:rPr>
                    <w:rFonts w:ascii="MS Gothic" w:eastAsia="MS Gothic" w:hAnsi="MS Gothic" w:cstheme="minorHAnsi" w:hint="eastAsia"/>
                    <w:position w:val="1"/>
                    <w:sz w:val="20"/>
                    <w:szCs w:val="20"/>
                  </w:rPr>
                  <w:t>☐</w:t>
                </w:r>
              </w:sdtContent>
            </w:sdt>
            <w:r w:rsidR="007C452F" w:rsidRPr="00B24DD7">
              <w:rPr>
                <w:rFonts w:ascii="Roboto" w:hAnsi="Roboto" w:cstheme="minorHAnsi"/>
                <w:position w:val="1"/>
                <w:sz w:val="20"/>
                <w:szCs w:val="20"/>
              </w:rPr>
              <w:t>Audit report</w:t>
            </w:r>
            <w:r w:rsidR="007C452F" w:rsidRPr="00B24DD7">
              <w:rPr>
                <w:rFonts w:ascii="Roboto" w:hAnsi="Roboto" w:cstheme="minorHAnsi"/>
                <w:spacing w:val="4"/>
                <w:position w:val="1"/>
                <w:sz w:val="20"/>
                <w:szCs w:val="20"/>
              </w:rPr>
              <w:t xml:space="preserve"> </w:t>
            </w:r>
            <w:r w:rsidR="007C452F" w:rsidRPr="00B24DD7">
              <w:rPr>
                <w:rFonts w:ascii="Roboto" w:hAnsi="Roboto" w:cstheme="minorHAnsi"/>
                <w:position w:val="1"/>
                <w:sz w:val="20"/>
                <w:szCs w:val="20"/>
              </w:rPr>
              <w:t>technical</w:t>
            </w:r>
            <w:r w:rsidR="007C452F" w:rsidRPr="00B24DD7">
              <w:rPr>
                <w:rFonts w:ascii="Roboto" w:hAnsi="Roboto" w:cstheme="minorHAnsi"/>
                <w:spacing w:val="1"/>
                <w:position w:val="1"/>
                <w:sz w:val="20"/>
                <w:szCs w:val="20"/>
              </w:rPr>
              <w:t xml:space="preserve"> </w:t>
            </w:r>
            <w:r w:rsidR="007C452F" w:rsidRPr="00B24DD7">
              <w:rPr>
                <w:rFonts w:ascii="Roboto" w:hAnsi="Roboto" w:cstheme="minorHAnsi"/>
                <w:position w:val="1"/>
                <w:sz w:val="20"/>
                <w:szCs w:val="20"/>
              </w:rPr>
              <w:t>review</w:t>
            </w:r>
          </w:p>
          <w:p w14:paraId="77AEF8EF" w14:textId="77777777" w:rsidR="007C452F" w:rsidRDefault="00000000" w:rsidP="00A075CC">
            <w:pPr>
              <w:pStyle w:val="TableParagraph"/>
              <w:tabs>
                <w:tab w:val="left" w:pos="3728"/>
                <w:tab w:val="left" w:pos="6438"/>
              </w:tabs>
              <w:spacing w:before="120"/>
              <w:ind w:left="360" w:right="1886"/>
              <w:rPr>
                <w:rFonts w:ascii="Roboto" w:hAnsi="Roboto" w:cstheme="minorHAnsi"/>
                <w:position w:val="1"/>
                <w:sz w:val="20"/>
                <w:szCs w:val="20"/>
              </w:rPr>
            </w:pPr>
            <w:sdt>
              <w:sdtPr>
                <w:rPr>
                  <w:rFonts w:ascii="Roboto" w:hAnsi="Roboto" w:cstheme="minorHAnsi"/>
                  <w:position w:val="1"/>
                  <w:sz w:val="20"/>
                  <w:szCs w:val="20"/>
                </w:rPr>
                <w:id w:val="-1302074730"/>
                <w14:checkbox>
                  <w14:checked w14:val="0"/>
                  <w14:checkedState w14:val="2612" w14:font="MS Gothic"/>
                  <w14:uncheckedState w14:val="2610" w14:font="MS Gothic"/>
                </w14:checkbox>
              </w:sdtPr>
              <w:sdtContent>
                <w:r w:rsidR="007C452F">
                  <w:rPr>
                    <w:rFonts w:ascii="MS Gothic" w:eastAsia="MS Gothic" w:hAnsi="MS Gothic" w:cstheme="minorHAnsi" w:hint="eastAsia"/>
                    <w:position w:val="1"/>
                    <w:sz w:val="20"/>
                    <w:szCs w:val="20"/>
                  </w:rPr>
                  <w:t>☐</w:t>
                </w:r>
              </w:sdtContent>
            </w:sdt>
            <w:r w:rsidR="007C452F" w:rsidRPr="00B24DD7">
              <w:rPr>
                <w:rFonts w:ascii="Roboto" w:hAnsi="Roboto" w:cstheme="minorHAnsi"/>
                <w:position w:val="1"/>
                <w:sz w:val="20"/>
                <w:szCs w:val="20"/>
              </w:rPr>
              <w:t>Assignment</w:t>
            </w:r>
            <w:r w:rsidR="007C452F" w:rsidRPr="00B24DD7">
              <w:rPr>
                <w:rFonts w:ascii="Roboto" w:hAnsi="Roboto" w:cstheme="minorHAnsi"/>
                <w:spacing w:val="4"/>
                <w:position w:val="1"/>
                <w:sz w:val="20"/>
                <w:szCs w:val="20"/>
              </w:rPr>
              <w:t xml:space="preserve"> </w:t>
            </w:r>
            <w:r w:rsidR="007C452F" w:rsidRPr="00B24DD7">
              <w:rPr>
                <w:rFonts w:ascii="Roboto" w:hAnsi="Roboto" w:cstheme="minorHAnsi"/>
                <w:position w:val="1"/>
                <w:sz w:val="20"/>
                <w:szCs w:val="20"/>
              </w:rPr>
              <w:t>of</w:t>
            </w:r>
            <w:r w:rsidR="007C452F" w:rsidRPr="00B24DD7">
              <w:rPr>
                <w:rFonts w:ascii="Roboto" w:hAnsi="Roboto" w:cstheme="minorHAnsi"/>
                <w:spacing w:val="4"/>
                <w:position w:val="1"/>
                <w:sz w:val="20"/>
                <w:szCs w:val="20"/>
              </w:rPr>
              <w:t xml:space="preserve"> </w:t>
            </w:r>
            <w:r w:rsidR="007C452F" w:rsidRPr="00B24DD7">
              <w:rPr>
                <w:rFonts w:ascii="Roboto" w:hAnsi="Roboto" w:cstheme="minorHAnsi"/>
                <w:position w:val="1"/>
                <w:sz w:val="20"/>
                <w:szCs w:val="20"/>
              </w:rPr>
              <w:t>auditors</w:t>
            </w:r>
          </w:p>
          <w:p w14:paraId="0E90EA4E" w14:textId="77777777" w:rsidR="007C452F" w:rsidRDefault="00000000" w:rsidP="00A075CC">
            <w:pPr>
              <w:pStyle w:val="TableParagraph"/>
              <w:tabs>
                <w:tab w:val="left" w:pos="3728"/>
                <w:tab w:val="left" w:pos="6438"/>
              </w:tabs>
              <w:spacing w:before="120"/>
              <w:ind w:left="360" w:right="1886"/>
              <w:rPr>
                <w:rFonts w:ascii="Roboto" w:hAnsi="Roboto" w:cstheme="minorHAnsi"/>
                <w:sz w:val="20"/>
                <w:szCs w:val="20"/>
              </w:rPr>
            </w:pPr>
            <w:sdt>
              <w:sdtPr>
                <w:rPr>
                  <w:rFonts w:ascii="Roboto" w:hAnsi="Roboto" w:cstheme="minorHAnsi"/>
                  <w:sz w:val="20"/>
                  <w:szCs w:val="20"/>
                </w:rPr>
                <w:id w:val="-392881496"/>
                <w14:checkbox>
                  <w14:checked w14:val="0"/>
                  <w14:checkedState w14:val="2612" w14:font="MS Gothic"/>
                  <w14:uncheckedState w14:val="2610" w14:font="MS Gothic"/>
                </w14:checkbox>
              </w:sdtPr>
              <w:sdtContent>
                <w:r w:rsidR="007C452F">
                  <w:rPr>
                    <w:rFonts w:ascii="MS Gothic" w:eastAsia="MS Gothic" w:hAnsi="MS Gothic" w:cstheme="minorHAnsi" w:hint="eastAsia"/>
                    <w:sz w:val="20"/>
                    <w:szCs w:val="20"/>
                  </w:rPr>
                  <w:t>☐</w:t>
                </w:r>
              </w:sdtContent>
            </w:sdt>
            <w:r w:rsidR="007C452F" w:rsidRPr="00B24DD7">
              <w:rPr>
                <w:rFonts w:ascii="Roboto" w:hAnsi="Roboto" w:cstheme="minorHAnsi"/>
                <w:sz w:val="20"/>
                <w:szCs w:val="20"/>
              </w:rPr>
              <w:t xml:space="preserve">Making the certification decision </w:t>
            </w:r>
          </w:p>
          <w:p w14:paraId="68796104" w14:textId="77777777" w:rsidR="007C452F" w:rsidRPr="00B24DD7" w:rsidRDefault="00000000" w:rsidP="00A075CC">
            <w:pPr>
              <w:pStyle w:val="TableParagraph"/>
              <w:tabs>
                <w:tab w:val="left" w:pos="3728"/>
                <w:tab w:val="left" w:pos="6438"/>
              </w:tabs>
              <w:spacing w:before="120"/>
              <w:ind w:left="360" w:right="1886"/>
              <w:rPr>
                <w:rFonts w:ascii="Roboto" w:hAnsi="Roboto" w:cstheme="minorHAnsi"/>
                <w:sz w:val="20"/>
                <w:szCs w:val="20"/>
              </w:rPr>
            </w:pPr>
            <w:sdt>
              <w:sdtPr>
                <w:rPr>
                  <w:rFonts w:ascii="Roboto" w:hAnsi="Roboto" w:cstheme="minorHAnsi"/>
                  <w:sz w:val="20"/>
                  <w:szCs w:val="20"/>
                </w:rPr>
                <w:id w:val="1034775316"/>
                <w14:checkbox>
                  <w14:checked w14:val="0"/>
                  <w14:checkedState w14:val="2612" w14:font="MS Gothic"/>
                  <w14:uncheckedState w14:val="2610" w14:font="MS Gothic"/>
                </w14:checkbox>
              </w:sdtPr>
              <w:sdtContent>
                <w:r w:rsidR="007C452F">
                  <w:rPr>
                    <w:rFonts w:ascii="MS Gothic" w:eastAsia="MS Gothic" w:hAnsi="MS Gothic" w:cstheme="minorHAnsi" w:hint="eastAsia"/>
                    <w:sz w:val="20"/>
                    <w:szCs w:val="20"/>
                  </w:rPr>
                  <w:t>☐</w:t>
                </w:r>
              </w:sdtContent>
            </w:sdt>
            <w:r w:rsidR="007C452F" w:rsidRPr="00B24DD7">
              <w:rPr>
                <w:rFonts w:ascii="Roboto" w:hAnsi="Roboto" w:cstheme="minorHAnsi"/>
                <w:sz w:val="20"/>
                <w:szCs w:val="20"/>
              </w:rPr>
              <w:t>Program management</w:t>
            </w:r>
            <w:r w:rsidR="007C452F" w:rsidRPr="00B24DD7">
              <w:rPr>
                <w:rFonts w:ascii="Roboto" w:hAnsi="Roboto" w:cstheme="minorHAnsi"/>
                <w:spacing w:val="-1"/>
                <w:sz w:val="20"/>
                <w:szCs w:val="20"/>
              </w:rPr>
              <w:t xml:space="preserve"> </w:t>
            </w:r>
            <w:r w:rsidR="007C452F" w:rsidRPr="00B24DD7">
              <w:rPr>
                <w:rFonts w:ascii="Roboto" w:hAnsi="Roboto" w:cstheme="minorHAnsi"/>
                <w:sz w:val="20"/>
                <w:szCs w:val="20"/>
              </w:rPr>
              <w:t>(explain):</w:t>
            </w:r>
          </w:p>
          <w:p w14:paraId="138BB684" w14:textId="77777777" w:rsidR="007C452F" w:rsidRPr="00B24DD7" w:rsidRDefault="007C452F" w:rsidP="00A075CC">
            <w:pPr>
              <w:pStyle w:val="TableParagraph"/>
              <w:spacing w:before="120"/>
              <w:ind w:left="0"/>
              <w:rPr>
                <w:rFonts w:ascii="Roboto" w:hAnsi="Roboto" w:cstheme="minorHAnsi"/>
                <w:b/>
                <w:sz w:val="20"/>
                <w:szCs w:val="20"/>
              </w:rPr>
            </w:pPr>
          </w:p>
          <w:p w14:paraId="71E5942E" w14:textId="77777777" w:rsidR="007C452F" w:rsidRPr="00B24DD7" w:rsidRDefault="007C452F" w:rsidP="00A075CC">
            <w:pPr>
              <w:pStyle w:val="TableParagraph"/>
              <w:spacing w:before="120"/>
              <w:ind w:left="0"/>
              <w:rPr>
                <w:rFonts w:ascii="Roboto" w:hAnsi="Roboto" w:cstheme="minorHAnsi"/>
                <w:b/>
                <w:sz w:val="20"/>
                <w:szCs w:val="20"/>
              </w:rPr>
            </w:pPr>
          </w:p>
          <w:p w14:paraId="0F72ABB0" w14:textId="77777777" w:rsidR="007C452F" w:rsidRPr="00B24DD7" w:rsidRDefault="007C452F" w:rsidP="00A075CC">
            <w:pPr>
              <w:pStyle w:val="TableParagraph"/>
              <w:spacing w:before="120"/>
              <w:ind w:left="366"/>
              <w:rPr>
                <w:rFonts w:ascii="Roboto" w:hAnsi="Roboto" w:cstheme="minorHAnsi"/>
                <w:sz w:val="20"/>
                <w:szCs w:val="20"/>
              </w:rPr>
            </w:pPr>
            <w:r w:rsidRPr="00B24DD7">
              <w:rPr>
                <w:rFonts w:ascii="Roboto" w:hAnsi="Roboto" w:cstheme="minorHAnsi"/>
                <w:sz w:val="20"/>
                <w:szCs w:val="20"/>
              </w:rPr>
              <w:t>Other (explain):</w:t>
            </w:r>
          </w:p>
        </w:tc>
      </w:tr>
      <w:tr w:rsidR="007C452F" w:rsidRPr="00EA2D5C" w14:paraId="48BC3CC1" w14:textId="77777777" w:rsidTr="00A075CC">
        <w:trPr>
          <w:trHeight w:val="724"/>
          <w:jc w:val="center"/>
        </w:trPr>
        <w:tc>
          <w:tcPr>
            <w:tcW w:w="10510" w:type="dxa"/>
            <w:gridSpan w:val="2"/>
            <w:vAlign w:val="center"/>
          </w:tcPr>
          <w:p w14:paraId="26533C8F" w14:textId="77777777" w:rsidR="007C452F" w:rsidRPr="00B24DD7" w:rsidRDefault="007C452F" w:rsidP="00A075CC">
            <w:pPr>
              <w:pStyle w:val="TableParagraph"/>
              <w:spacing w:before="120"/>
              <w:rPr>
                <w:rFonts w:ascii="Roboto" w:hAnsi="Roboto" w:cstheme="minorHAnsi"/>
                <w:sz w:val="20"/>
                <w:szCs w:val="20"/>
              </w:rPr>
            </w:pPr>
            <w:r w:rsidRPr="00B24DD7">
              <w:rPr>
                <w:rFonts w:ascii="Roboto" w:hAnsi="Roboto" w:cstheme="minorHAnsi"/>
                <w:sz w:val="20"/>
                <w:szCs w:val="20"/>
              </w:rPr>
              <w:t>Office Accreditation Status:</w:t>
            </w:r>
          </w:p>
          <w:p w14:paraId="6246EFAC" w14:textId="77777777" w:rsidR="007C452F" w:rsidRDefault="00000000" w:rsidP="00A075CC">
            <w:pPr>
              <w:pStyle w:val="TableParagraph"/>
              <w:tabs>
                <w:tab w:val="left" w:pos="4158"/>
                <w:tab w:val="left" w:pos="7785"/>
              </w:tabs>
              <w:spacing w:before="120"/>
              <w:ind w:left="366"/>
              <w:rPr>
                <w:rFonts w:ascii="Roboto" w:hAnsi="Roboto" w:cstheme="minorHAnsi"/>
                <w:sz w:val="20"/>
                <w:szCs w:val="20"/>
              </w:rPr>
            </w:pPr>
            <w:sdt>
              <w:sdtPr>
                <w:rPr>
                  <w:rFonts w:ascii="Roboto" w:hAnsi="Roboto" w:cstheme="minorHAnsi"/>
                  <w:sz w:val="20"/>
                  <w:szCs w:val="20"/>
                </w:rPr>
                <w:id w:val="265821444"/>
                <w14:checkbox>
                  <w14:checked w14:val="0"/>
                  <w14:checkedState w14:val="2612" w14:font="MS Gothic"/>
                  <w14:uncheckedState w14:val="2610" w14:font="MS Gothic"/>
                </w14:checkbox>
              </w:sdtPr>
              <w:sdtContent>
                <w:r w:rsidR="007C452F">
                  <w:rPr>
                    <w:rFonts w:ascii="MS Gothic" w:eastAsia="MS Gothic" w:hAnsi="MS Gothic" w:cstheme="minorHAnsi" w:hint="eastAsia"/>
                    <w:sz w:val="20"/>
                    <w:szCs w:val="20"/>
                  </w:rPr>
                  <w:t>☐</w:t>
                </w:r>
              </w:sdtContent>
            </w:sdt>
            <w:r w:rsidR="007C452F" w:rsidRPr="00B24DD7">
              <w:rPr>
                <w:rFonts w:ascii="Roboto" w:hAnsi="Roboto" w:cstheme="minorHAnsi"/>
                <w:sz w:val="20"/>
                <w:szCs w:val="20"/>
              </w:rPr>
              <w:t>Office with</w:t>
            </w:r>
            <w:r w:rsidR="007C452F" w:rsidRPr="00B24DD7">
              <w:rPr>
                <w:rFonts w:ascii="Roboto" w:hAnsi="Roboto" w:cstheme="minorHAnsi"/>
                <w:spacing w:val="5"/>
                <w:sz w:val="20"/>
                <w:szCs w:val="20"/>
              </w:rPr>
              <w:t xml:space="preserve"> </w:t>
            </w:r>
            <w:r w:rsidR="007C452F" w:rsidRPr="00B24DD7">
              <w:rPr>
                <w:rFonts w:ascii="Roboto" w:hAnsi="Roboto" w:cstheme="minorHAnsi"/>
                <w:sz w:val="20"/>
                <w:szCs w:val="20"/>
              </w:rPr>
              <w:t>centralized</w:t>
            </w:r>
            <w:r w:rsidR="007C452F" w:rsidRPr="00B24DD7">
              <w:rPr>
                <w:rFonts w:ascii="Roboto" w:hAnsi="Roboto" w:cstheme="minorHAnsi"/>
                <w:spacing w:val="2"/>
                <w:sz w:val="20"/>
                <w:szCs w:val="20"/>
              </w:rPr>
              <w:t xml:space="preserve"> </w:t>
            </w:r>
            <w:r w:rsidR="007C452F" w:rsidRPr="00B24DD7">
              <w:rPr>
                <w:rFonts w:ascii="Roboto" w:hAnsi="Roboto" w:cstheme="minorHAnsi"/>
                <w:sz w:val="20"/>
                <w:szCs w:val="20"/>
              </w:rPr>
              <w:t>accreditation</w:t>
            </w:r>
          </w:p>
          <w:p w14:paraId="56657C64" w14:textId="77777777" w:rsidR="007C452F" w:rsidRDefault="00000000" w:rsidP="00A075CC">
            <w:pPr>
              <w:pStyle w:val="TableParagraph"/>
              <w:tabs>
                <w:tab w:val="left" w:pos="4158"/>
                <w:tab w:val="left" w:pos="7785"/>
              </w:tabs>
              <w:spacing w:before="120"/>
              <w:ind w:left="366"/>
              <w:rPr>
                <w:rFonts w:ascii="Roboto" w:hAnsi="Roboto" w:cstheme="minorHAnsi"/>
                <w:sz w:val="20"/>
                <w:szCs w:val="20"/>
              </w:rPr>
            </w:pPr>
            <w:sdt>
              <w:sdtPr>
                <w:rPr>
                  <w:rFonts w:ascii="Roboto" w:hAnsi="Roboto" w:cstheme="minorHAnsi"/>
                  <w:sz w:val="20"/>
                  <w:szCs w:val="20"/>
                </w:rPr>
                <w:id w:val="839815906"/>
                <w14:checkbox>
                  <w14:checked w14:val="0"/>
                  <w14:checkedState w14:val="2612" w14:font="MS Gothic"/>
                  <w14:uncheckedState w14:val="2610" w14:font="MS Gothic"/>
                </w14:checkbox>
              </w:sdtPr>
              <w:sdtContent>
                <w:r w:rsidR="007C452F">
                  <w:rPr>
                    <w:rFonts w:ascii="MS Gothic" w:eastAsia="MS Gothic" w:hAnsi="MS Gothic" w:cstheme="minorHAnsi" w:hint="eastAsia"/>
                    <w:sz w:val="20"/>
                    <w:szCs w:val="20"/>
                  </w:rPr>
                  <w:t>☐</w:t>
                </w:r>
              </w:sdtContent>
            </w:sdt>
            <w:r w:rsidR="007C452F" w:rsidRPr="00B24DD7">
              <w:rPr>
                <w:rFonts w:ascii="Roboto" w:hAnsi="Roboto" w:cstheme="minorHAnsi"/>
                <w:sz w:val="20"/>
                <w:szCs w:val="20"/>
              </w:rPr>
              <w:t>Office with</w:t>
            </w:r>
            <w:r w:rsidR="007C452F" w:rsidRPr="00B24DD7">
              <w:rPr>
                <w:rFonts w:ascii="Roboto" w:hAnsi="Roboto" w:cstheme="minorHAnsi"/>
                <w:spacing w:val="7"/>
                <w:sz w:val="20"/>
                <w:szCs w:val="20"/>
              </w:rPr>
              <w:t xml:space="preserve"> </w:t>
            </w:r>
            <w:r w:rsidR="007C452F" w:rsidRPr="00B24DD7">
              <w:rPr>
                <w:rFonts w:ascii="Roboto" w:hAnsi="Roboto" w:cstheme="minorHAnsi"/>
                <w:sz w:val="20"/>
                <w:szCs w:val="20"/>
              </w:rPr>
              <w:t>individual</w:t>
            </w:r>
            <w:r w:rsidR="007C452F" w:rsidRPr="00B24DD7">
              <w:rPr>
                <w:rFonts w:ascii="Roboto" w:hAnsi="Roboto" w:cstheme="minorHAnsi"/>
                <w:spacing w:val="4"/>
                <w:sz w:val="20"/>
                <w:szCs w:val="20"/>
              </w:rPr>
              <w:t xml:space="preserve"> </w:t>
            </w:r>
            <w:r w:rsidR="007C452F" w:rsidRPr="00B24DD7">
              <w:rPr>
                <w:rFonts w:ascii="Roboto" w:hAnsi="Roboto" w:cstheme="minorHAnsi"/>
                <w:sz w:val="20"/>
                <w:szCs w:val="20"/>
              </w:rPr>
              <w:t>accreditation</w:t>
            </w:r>
          </w:p>
          <w:p w14:paraId="0E61D92E" w14:textId="77777777" w:rsidR="007C452F" w:rsidRDefault="00000000" w:rsidP="00A075CC">
            <w:pPr>
              <w:pStyle w:val="TableParagraph"/>
              <w:tabs>
                <w:tab w:val="left" w:pos="4158"/>
                <w:tab w:val="left" w:pos="7785"/>
              </w:tabs>
              <w:spacing w:before="120"/>
              <w:ind w:left="366"/>
              <w:rPr>
                <w:rFonts w:ascii="Roboto" w:hAnsi="Roboto" w:cstheme="minorHAnsi"/>
                <w:sz w:val="20"/>
                <w:szCs w:val="20"/>
              </w:rPr>
            </w:pPr>
            <w:sdt>
              <w:sdtPr>
                <w:rPr>
                  <w:rFonts w:ascii="Roboto" w:hAnsi="Roboto" w:cstheme="minorHAnsi"/>
                  <w:sz w:val="20"/>
                  <w:szCs w:val="20"/>
                </w:rPr>
                <w:id w:val="-1929193446"/>
                <w14:checkbox>
                  <w14:checked w14:val="0"/>
                  <w14:checkedState w14:val="2612" w14:font="MS Gothic"/>
                  <w14:uncheckedState w14:val="2610" w14:font="MS Gothic"/>
                </w14:checkbox>
              </w:sdtPr>
              <w:sdtContent>
                <w:r w:rsidR="007C452F">
                  <w:rPr>
                    <w:rFonts w:ascii="MS Gothic" w:eastAsia="MS Gothic" w:hAnsi="MS Gothic" w:cstheme="minorHAnsi" w:hint="eastAsia"/>
                    <w:sz w:val="20"/>
                    <w:szCs w:val="20"/>
                  </w:rPr>
                  <w:t>☐</w:t>
                </w:r>
              </w:sdtContent>
            </w:sdt>
            <w:r w:rsidR="007C452F">
              <w:rPr>
                <w:rFonts w:ascii="Roboto" w:hAnsi="Roboto" w:cstheme="minorHAnsi"/>
                <w:sz w:val="20"/>
                <w:szCs w:val="20"/>
              </w:rPr>
              <w:t>Satellite office operating under central office accreditation</w:t>
            </w:r>
          </w:p>
          <w:p w14:paraId="5AD56CD0" w14:textId="77777777" w:rsidR="007C452F" w:rsidRPr="00B24DD7" w:rsidRDefault="007C452F" w:rsidP="00A075CC">
            <w:pPr>
              <w:pStyle w:val="TableParagraph"/>
              <w:tabs>
                <w:tab w:val="left" w:pos="4158"/>
                <w:tab w:val="left" w:pos="7785"/>
              </w:tabs>
              <w:spacing w:before="120" w:line="205" w:lineRule="exact"/>
              <w:ind w:left="366"/>
              <w:rPr>
                <w:rFonts w:ascii="Roboto" w:hAnsi="Roboto" w:cstheme="minorHAnsi"/>
                <w:sz w:val="20"/>
                <w:szCs w:val="20"/>
              </w:rPr>
            </w:pPr>
          </w:p>
        </w:tc>
      </w:tr>
      <w:tr w:rsidR="007C452F" w:rsidRPr="00EA2D5C" w14:paraId="07B84C87" w14:textId="77777777" w:rsidTr="00A075CC">
        <w:trPr>
          <w:trHeight w:val="781"/>
          <w:jc w:val="center"/>
        </w:trPr>
        <w:tc>
          <w:tcPr>
            <w:tcW w:w="10510" w:type="dxa"/>
            <w:gridSpan w:val="2"/>
            <w:vAlign w:val="center"/>
          </w:tcPr>
          <w:p w14:paraId="7873A61B" w14:textId="77777777" w:rsidR="007C452F" w:rsidRPr="00B24DD7" w:rsidRDefault="007C452F" w:rsidP="00A075CC">
            <w:pPr>
              <w:pStyle w:val="TableParagraph"/>
              <w:spacing w:before="120" w:line="164" w:lineRule="exact"/>
              <w:rPr>
                <w:rFonts w:ascii="Roboto" w:hAnsi="Roboto" w:cstheme="minorHAnsi"/>
                <w:sz w:val="20"/>
                <w:szCs w:val="20"/>
              </w:rPr>
            </w:pPr>
            <w:r w:rsidRPr="00B24DD7">
              <w:rPr>
                <w:rFonts w:ascii="Roboto" w:hAnsi="Roboto" w:cstheme="minorHAnsi"/>
                <w:sz w:val="20"/>
                <w:szCs w:val="20"/>
              </w:rPr>
              <w:t>Please list any approvals and/or accreditations you currently have for other social compliance schemes.:</w:t>
            </w:r>
          </w:p>
        </w:tc>
      </w:tr>
    </w:tbl>
    <w:p w14:paraId="445C8E1E" w14:textId="77777777" w:rsidR="007C452F" w:rsidRDefault="007C452F" w:rsidP="007C452F">
      <w:pPr>
        <w:pStyle w:val="BodyText"/>
        <w:spacing w:before="76" w:line="276" w:lineRule="auto"/>
        <w:rPr>
          <w:rFonts w:asciiTheme="minorHAnsi" w:hAnsiTheme="minorHAnsi" w:cstheme="minorHAnsi"/>
          <w:b/>
          <w:bCs/>
          <w:sz w:val="22"/>
          <w:szCs w:val="22"/>
        </w:rPr>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554"/>
        <w:gridCol w:w="6956"/>
      </w:tblGrid>
      <w:tr w:rsidR="007C452F" w:rsidRPr="00EA2D5C" w14:paraId="74305B0C" w14:textId="77777777" w:rsidTr="00A075CC">
        <w:trPr>
          <w:trHeight w:val="323"/>
          <w:jc w:val="center"/>
        </w:trPr>
        <w:tc>
          <w:tcPr>
            <w:tcW w:w="10510" w:type="dxa"/>
            <w:gridSpan w:val="2"/>
            <w:shd w:val="clear" w:color="auto" w:fill="116F8D"/>
            <w:vAlign w:val="center"/>
          </w:tcPr>
          <w:p w14:paraId="2DC4DBC8" w14:textId="77777777" w:rsidR="007C452F" w:rsidRPr="00F83028" w:rsidRDefault="007C452F" w:rsidP="00A075CC">
            <w:pPr>
              <w:pStyle w:val="TableParagraph"/>
              <w:spacing w:before="9" w:line="294" w:lineRule="exact"/>
              <w:ind w:left="3513" w:right="3489"/>
              <w:jc w:val="center"/>
              <w:rPr>
                <w:rFonts w:ascii="Museo Sans 700" w:hAnsi="Museo Sans 700" w:cstheme="minorHAnsi"/>
                <w:b/>
                <w:color w:val="FFFFFF" w:themeColor="background1"/>
              </w:rPr>
            </w:pPr>
            <w:r>
              <w:rPr>
                <w:rFonts w:ascii="Museo Sans 700" w:hAnsi="Museo Sans 700" w:cstheme="minorHAnsi"/>
                <w:b/>
                <w:color w:val="FFFFFF" w:themeColor="background1"/>
                <w:sz w:val="28"/>
                <w:szCs w:val="28"/>
              </w:rPr>
              <w:t>Second</w:t>
            </w:r>
            <w:r w:rsidRPr="00F83028">
              <w:rPr>
                <w:rFonts w:ascii="Museo Sans 700" w:hAnsi="Museo Sans 700" w:cstheme="minorHAnsi"/>
                <w:b/>
                <w:color w:val="FFFFFF" w:themeColor="background1"/>
                <w:sz w:val="28"/>
                <w:szCs w:val="28"/>
              </w:rPr>
              <w:t xml:space="preserve"> Location</w:t>
            </w:r>
          </w:p>
        </w:tc>
      </w:tr>
      <w:tr w:rsidR="007C452F" w:rsidRPr="00EA2D5C" w14:paraId="74E549FD" w14:textId="77777777" w:rsidTr="00A075CC">
        <w:trPr>
          <w:trHeight w:val="673"/>
          <w:jc w:val="center"/>
        </w:trPr>
        <w:tc>
          <w:tcPr>
            <w:tcW w:w="10510" w:type="dxa"/>
            <w:gridSpan w:val="2"/>
            <w:vAlign w:val="center"/>
          </w:tcPr>
          <w:p w14:paraId="7E21E1ED" w14:textId="77777777" w:rsidR="007C452F" w:rsidRPr="00F83028" w:rsidRDefault="007C452F" w:rsidP="00A075CC">
            <w:pPr>
              <w:pStyle w:val="TableParagraph"/>
              <w:rPr>
                <w:rFonts w:ascii="Roboto" w:hAnsi="Roboto" w:cstheme="minorHAnsi"/>
                <w:sz w:val="20"/>
                <w:szCs w:val="20"/>
              </w:rPr>
            </w:pPr>
            <w:r w:rsidRPr="00F83028">
              <w:rPr>
                <w:rFonts w:ascii="Roboto" w:hAnsi="Roboto" w:cstheme="minorHAnsi"/>
                <w:sz w:val="20"/>
                <w:szCs w:val="20"/>
              </w:rPr>
              <w:t>Name of Organization:</w:t>
            </w:r>
          </w:p>
        </w:tc>
      </w:tr>
      <w:tr w:rsidR="007C452F" w:rsidRPr="00EA2D5C" w14:paraId="10688699" w14:textId="77777777" w:rsidTr="00A075CC">
        <w:trPr>
          <w:trHeight w:val="655"/>
          <w:jc w:val="center"/>
        </w:trPr>
        <w:tc>
          <w:tcPr>
            <w:tcW w:w="10510" w:type="dxa"/>
            <w:gridSpan w:val="2"/>
            <w:vAlign w:val="center"/>
          </w:tcPr>
          <w:p w14:paraId="1B5469B8" w14:textId="77777777" w:rsidR="007C452F" w:rsidRPr="00F83028" w:rsidRDefault="007C452F" w:rsidP="00A075CC">
            <w:pPr>
              <w:pStyle w:val="TableParagraph"/>
              <w:spacing w:before="2"/>
              <w:rPr>
                <w:rFonts w:ascii="Roboto" w:hAnsi="Roboto" w:cstheme="minorHAnsi"/>
                <w:sz w:val="20"/>
                <w:szCs w:val="20"/>
              </w:rPr>
            </w:pPr>
            <w:r w:rsidRPr="00F83028">
              <w:rPr>
                <w:rFonts w:ascii="Roboto" w:hAnsi="Roboto" w:cstheme="minorHAnsi"/>
                <w:sz w:val="20"/>
                <w:szCs w:val="20"/>
              </w:rPr>
              <w:t>Address of Organization:</w:t>
            </w:r>
          </w:p>
        </w:tc>
      </w:tr>
      <w:tr w:rsidR="007C452F" w:rsidRPr="00EA2D5C" w14:paraId="39276E02" w14:textId="77777777" w:rsidTr="00A075CC">
        <w:trPr>
          <w:trHeight w:val="208"/>
          <w:jc w:val="center"/>
        </w:trPr>
        <w:tc>
          <w:tcPr>
            <w:tcW w:w="3554" w:type="dxa"/>
            <w:tcBorders>
              <w:right w:val="nil"/>
            </w:tcBorders>
            <w:vAlign w:val="center"/>
          </w:tcPr>
          <w:p w14:paraId="15004B64" w14:textId="77777777" w:rsidR="007C452F" w:rsidRPr="00EA2D5C" w:rsidRDefault="007C452F" w:rsidP="00A075CC">
            <w:pPr>
              <w:pStyle w:val="TableParagraph"/>
              <w:spacing w:line="186" w:lineRule="exact"/>
              <w:rPr>
                <w:rFonts w:asciiTheme="minorHAnsi" w:hAnsiTheme="minorHAnsi" w:cstheme="minorHAnsi"/>
              </w:rPr>
            </w:pPr>
            <w:r w:rsidRPr="00EA2D5C">
              <w:rPr>
                <w:rFonts w:asciiTheme="minorHAnsi" w:hAnsiTheme="minorHAnsi" w:cstheme="minorHAnsi"/>
              </w:rPr>
              <w:t>Organization's Telephone:</w:t>
            </w:r>
          </w:p>
        </w:tc>
        <w:tc>
          <w:tcPr>
            <w:tcW w:w="6956" w:type="dxa"/>
            <w:tcBorders>
              <w:left w:val="nil"/>
            </w:tcBorders>
            <w:vAlign w:val="center"/>
          </w:tcPr>
          <w:p w14:paraId="4758EA75" w14:textId="77777777" w:rsidR="007C452F" w:rsidRPr="00F83028" w:rsidRDefault="007C452F" w:rsidP="00A075CC">
            <w:pPr>
              <w:pStyle w:val="TableParagraph"/>
              <w:spacing w:line="186" w:lineRule="exact"/>
              <w:ind w:left="1741"/>
              <w:rPr>
                <w:rFonts w:ascii="Roboto" w:hAnsi="Roboto" w:cstheme="minorHAnsi"/>
                <w:sz w:val="20"/>
                <w:szCs w:val="20"/>
              </w:rPr>
            </w:pPr>
            <w:r w:rsidRPr="00F83028">
              <w:rPr>
                <w:rFonts w:ascii="Roboto" w:hAnsi="Roboto" w:cstheme="minorHAnsi"/>
                <w:sz w:val="20"/>
                <w:szCs w:val="20"/>
              </w:rPr>
              <w:t>Fax:</w:t>
            </w:r>
          </w:p>
        </w:tc>
      </w:tr>
      <w:tr w:rsidR="007C452F" w:rsidRPr="00EA2D5C" w14:paraId="71FAA9DC" w14:textId="77777777" w:rsidTr="00A075CC">
        <w:trPr>
          <w:trHeight w:val="551"/>
          <w:jc w:val="center"/>
        </w:trPr>
        <w:tc>
          <w:tcPr>
            <w:tcW w:w="10510" w:type="dxa"/>
            <w:gridSpan w:val="2"/>
            <w:vAlign w:val="center"/>
          </w:tcPr>
          <w:p w14:paraId="38B424F5" w14:textId="77777777" w:rsidR="007C452F" w:rsidRPr="00F83028" w:rsidRDefault="007C452F" w:rsidP="00A075CC">
            <w:pPr>
              <w:pStyle w:val="TableParagraph"/>
              <w:rPr>
                <w:rFonts w:ascii="Roboto" w:hAnsi="Roboto" w:cstheme="minorHAnsi"/>
                <w:sz w:val="20"/>
                <w:szCs w:val="20"/>
              </w:rPr>
            </w:pPr>
            <w:r w:rsidRPr="00F83028">
              <w:rPr>
                <w:rFonts w:ascii="Roboto" w:hAnsi="Roboto" w:cstheme="minorHAnsi"/>
                <w:sz w:val="20"/>
                <w:szCs w:val="20"/>
              </w:rPr>
              <w:t>Subsidiary of: (if applicable)</w:t>
            </w:r>
          </w:p>
        </w:tc>
      </w:tr>
      <w:tr w:rsidR="007C452F" w:rsidRPr="00EA2D5C" w14:paraId="3BDF1147" w14:textId="77777777" w:rsidTr="00A075CC">
        <w:trPr>
          <w:trHeight w:val="364"/>
          <w:jc w:val="center"/>
        </w:trPr>
        <w:tc>
          <w:tcPr>
            <w:tcW w:w="3554" w:type="dxa"/>
            <w:tcBorders>
              <w:right w:val="nil"/>
            </w:tcBorders>
            <w:vAlign w:val="center"/>
          </w:tcPr>
          <w:p w14:paraId="38535B7A" w14:textId="77777777" w:rsidR="007C452F" w:rsidRPr="00EA2D5C" w:rsidRDefault="007C452F" w:rsidP="00A075CC">
            <w:pPr>
              <w:pStyle w:val="TableParagraph"/>
              <w:rPr>
                <w:rFonts w:asciiTheme="minorHAnsi" w:hAnsiTheme="minorHAnsi" w:cstheme="minorHAnsi"/>
              </w:rPr>
            </w:pPr>
            <w:r w:rsidRPr="00EA2D5C">
              <w:rPr>
                <w:rFonts w:asciiTheme="minorHAnsi" w:hAnsiTheme="minorHAnsi" w:cstheme="minorHAnsi"/>
              </w:rPr>
              <w:t>Name of Contact:</w:t>
            </w:r>
          </w:p>
        </w:tc>
        <w:tc>
          <w:tcPr>
            <w:tcW w:w="6956" w:type="dxa"/>
            <w:tcBorders>
              <w:left w:val="nil"/>
            </w:tcBorders>
            <w:vAlign w:val="center"/>
          </w:tcPr>
          <w:p w14:paraId="70E92937" w14:textId="77777777" w:rsidR="007C452F" w:rsidRPr="00F83028" w:rsidRDefault="007C452F" w:rsidP="00A075CC">
            <w:pPr>
              <w:pStyle w:val="TableParagraph"/>
              <w:ind w:left="1741"/>
              <w:rPr>
                <w:rFonts w:ascii="Roboto" w:hAnsi="Roboto" w:cstheme="minorHAnsi"/>
                <w:sz w:val="20"/>
                <w:szCs w:val="20"/>
              </w:rPr>
            </w:pPr>
            <w:r w:rsidRPr="00F83028">
              <w:rPr>
                <w:rFonts w:ascii="Roboto" w:hAnsi="Roboto" w:cstheme="minorHAnsi"/>
                <w:sz w:val="20"/>
                <w:szCs w:val="20"/>
              </w:rPr>
              <w:t>Position of Contact:</w:t>
            </w:r>
          </w:p>
        </w:tc>
      </w:tr>
      <w:tr w:rsidR="007C452F" w:rsidRPr="00EA2D5C" w14:paraId="7483C334" w14:textId="77777777" w:rsidTr="00A075CC">
        <w:trPr>
          <w:trHeight w:val="363"/>
          <w:jc w:val="center"/>
        </w:trPr>
        <w:tc>
          <w:tcPr>
            <w:tcW w:w="3554" w:type="dxa"/>
            <w:tcBorders>
              <w:right w:val="nil"/>
            </w:tcBorders>
            <w:vAlign w:val="center"/>
          </w:tcPr>
          <w:p w14:paraId="77A692A7" w14:textId="77777777" w:rsidR="007C452F" w:rsidRPr="00EA2D5C" w:rsidRDefault="007C452F" w:rsidP="00A075CC">
            <w:pPr>
              <w:pStyle w:val="TableParagraph"/>
              <w:rPr>
                <w:rFonts w:asciiTheme="minorHAnsi" w:hAnsiTheme="minorHAnsi" w:cstheme="minorHAnsi"/>
              </w:rPr>
            </w:pPr>
            <w:r w:rsidRPr="00EA2D5C">
              <w:rPr>
                <w:rFonts w:asciiTheme="minorHAnsi" w:hAnsiTheme="minorHAnsi" w:cstheme="minorHAnsi"/>
              </w:rPr>
              <w:t>Telephone of Contact:</w:t>
            </w:r>
          </w:p>
        </w:tc>
        <w:tc>
          <w:tcPr>
            <w:tcW w:w="6956" w:type="dxa"/>
            <w:tcBorders>
              <w:left w:val="nil"/>
            </w:tcBorders>
            <w:vAlign w:val="center"/>
          </w:tcPr>
          <w:p w14:paraId="4C5503E8" w14:textId="77777777" w:rsidR="007C452F" w:rsidRPr="00F83028" w:rsidRDefault="007C452F" w:rsidP="00A075CC">
            <w:pPr>
              <w:pStyle w:val="TableParagraph"/>
              <w:ind w:left="1741"/>
              <w:rPr>
                <w:rFonts w:ascii="Roboto" w:hAnsi="Roboto" w:cstheme="minorHAnsi"/>
                <w:sz w:val="20"/>
                <w:szCs w:val="20"/>
              </w:rPr>
            </w:pPr>
            <w:r w:rsidRPr="00F83028">
              <w:rPr>
                <w:rFonts w:ascii="Roboto" w:hAnsi="Roboto" w:cstheme="minorHAnsi"/>
                <w:sz w:val="20"/>
                <w:szCs w:val="20"/>
              </w:rPr>
              <w:t>Email Address:</w:t>
            </w:r>
          </w:p>
        </w:tc>
      </w:tr>
      <w:tr w:rsidR="007C452F" w:rsidRPr="00EA2D5C" w14:paraId="2ADDA325" w14:textId="77777777" w:rsidTr="00A075CC">
        <w:trPr>
          <w:trHeight w:val="364"/>
          <w:jc w:val="center"/>
        </w:trPr>
        <w:tc>
          <w:tcPr>
            <w:tcW w:w="3554" w:type="dxa"/>
            <w:tcBorders>
              <w:right w:val="nil"/>
            </w:tcBorders>
            <w:vAlign w:val="center"/>
          </w:tcPr>
          <w:p w14:paraId="7DE49F9E" w14:textId="77777777" w:rsidR="007C452F" w:rsidRPr="00EA2D5C" w:rsidRDefault="007C452F" w:rsidP="00A075CC">
            <w:pPr>
              <w:pStyle w:val="TableParagraph"/>
              <w:rPr>
                <w:rFonts w:asciiTheme="minorHAnsi" w:hAnsiTheme="minorHAnsi" w:cstheme="minorHAnsi"/>
              </w:rPr>
            </w:pPr>
            <w:r w:rsidRPr="00EA2D5C">
              <w:rPr>
                <w:rFonts w:asciiTheme="minorHAnsi" w:hAnsiTheme="minorHAnsi" w:cstheme="minorHAnsi"/>
              </w:rPr>
              <w:t>Backup Contact:</w:t>
            </w:r>
          </w:p>
        </w:tc>
        <w:tc>
          <w:tcPr>
            <w:tcW w:w="6956" w:type="dxa"/>
            <w:tcBorders>
              <w:left w:val="nil"/>
            </w:tcBorders>
            <w:vAlign w:val="center"/>
          </w:tcPr>
          <w:p w14:paraId="46CC68CF" w14:textId="77777777" w:rsidR="007C452F" w:rsidRPr="00F83028" w:rsidRDefault="007C452F" w:rsidP="00A075CC">
            <w:pPr>
              <w:pStyle w:val="TableParagraph"/>
              <w:ind w:left="1741"/>
              <w:rPr>
                <w:rFonts w:ascii="Roboto" w:hAnsi="Roboto" w:cstheme="minorHAnsi"/>
                <w:sz w:val="20"/>
                <w:szCs w:val="20"/>
              </w:rPr>
            </w:pPr>
            <w:r w:rsidRPr="00F83028">
              <w:rPr>
                <w:rFonts w:ascii="Roboto" w:hAnsi="Roboto" w:cstheme="minorHAnsi"/>
                <w:sz w:val="20"/>
                <w:szCs w:val="20"/>
              </w:rPr>
              <w:t>Position of Backup Contact:</w:t>
            </w:r>
          </w:p>
        </w:tc>
      </w:tr>
      <w:tr w:rsidR="007C452F" w:rsidRPr="00EA2D5C" w14:paraId="50BF0440" w14:textId="77777777" w:rsidTr="00A075CC">
        <w:trPr>
          <w:trHeight w:val="364"/>
          <w:jc w:val="center"/>
        </w:trPr>
        <w:tc>
          <w:tcPr>
            <w:tcW w:w="3554" w:type="dxa"/>
            <w:tcBorders>
              <w:right w:val="nil"/>
            </w:tcBorders>
            <w:vAlign w:val="center"/>
          </w:tcPr>
          <w:p w14:paraId="13C88308" w14:textId="77777777" w:rsidR="007C452F" w:rsidRPr="00EA2D5C" w:rsidRDefault="007C452F" w:rsidP="00A075CC">
            <w:pPr>
              <w:pStyle w:val="TableParagraph"/>
              <w:rPr>
                <w:rFonts w:asciiTheme="minorHAnsi" w:hAnsiTheme="minorHAnsi" w:cstheme="minorHAnsi"/>
              </w:rPr>
            </w:pPr>
            <w:r w:rsidRPr="00EA2D5C">
              <w:rPr>
                <w:rFonts w:asciiTheme="minorHAnsi" w:hAnsiTheme="minorHAnsi" w:cstheme="minorHAnsi"/>
              </w:rPr>
              <w:t>Telephone:</w:t>
            </w:r>
          </w:p>
        </w:tc>
        <w:tc>
          <w:tcPr>
            <w:tcW w:w="6956" w:type="dxa"/>
            <w:tcBorders>
              <w:left w:val="nil"/>
            </w:tcBorders>
            <w:vAlign w:val="center"/>
          </w:tcPr>
          <w:p w14:paraId="0E57936A" w14:textId="77777777" w:rsidR="007C452F" w:rsidRPr="00F83028" w:rsidRDefault="007C452F" w:rsidP="00A075CC">
            <w:pPr>
              <w:pStyle w:val="TableParagraph"/>
              <w:ind w:left="1741"/>
              <w:rPr>
                <w:rFonts w:ascii="Roboto" w:hAnsi="Roboto" w:cstheme="minorHAnsi"/>
                <w:sz w:val="20"/>
                <w:szCs w:val="20"/>
              </w:rPr>
            </w:pPr>
            <w:r w:rsidRPr="00F83028">
              <w:rPr>
                <w:rFonts w:ascii="Roboto" w:hAnsi="Roboto" w:cstheme="minorHAnsi"/>
                <w:sz w:val="20"/>
                <w:szCs w:val="20"/>
              </w:rPr>
              <w:t>Email Address:</w:t>
            </w:r>
          </w:p>
        </w:tc>
      </w:tr>
      <w:tr w:rsidR="007C452F" w:rsidRPr="00EA2D5C" w14:paraId="31415A21" w14:textId="77777777" w:rsidTr="00A075CC">
        <w:trPr>
          <w:trHeight w:val="363"/>
          <w:jc w:val="center"/>
        </w:trPr>
        <w:tc>
          <w:tcPr>
            <w:tcW w:w="10510" w:type="dxa"/>
            <w:gridSpan w:val="2"/>
            <w:vAlign w:val="center"/>
          </w:tcPr>
          <w:p w14:paraId="4B12F4AC" w14:textId="77777777" w:rsidR="007C452F" w:rsidRPr="00F83028" w:rsidRDefault="007C452F" w:rsidP="00A075CC">
            <w:pPr>
              <w:pStyle w:val="TableParagraph"/>
              <w:rPr>
                <w:rFonts w:ascii="Roboto" w:hAnsi="Roboto" w:cstheme="minorHAnsi"/>
                <w:sz w:val="20"/>
                <w:szCs w:val="20"/>
              </w:rPr>
            </w:pPr>
            <w:r w:rsidRPr="00F83028">
              <w:rPr>
                <w:rFonts w:ascii="Roboto" w:hAnsi="Roboto" w:cstheme="minorHAnsi"/>
                <w:sz w:val="20"/>
                <w:szCs w:val="20"/>
              </w:rPr>
              <w:t>Company Website Address:</w:t>
            </w:r>
          </w:p>
        </w:tc>
      </w:tr>
      <w:tr w:rsidR="007C452F" w:rsidRPr="00EA2D5C" w14:paraId="6738678C" w14:textId="77777777" w:rsidTr="00A075CC">
        <w:trPr>
          <w:trHeight w:val="551"/>
          <w:jc w:val="center"/>
        </w:trPr>
        <w:tc>
          <w:tcPr>
            <w:tcW w:w="10510" w:type="dxa"/>
            <w:gridSpan w:val="2"/>
            <w:vAlign w:val="center"/>
          </w:tcPr>
          <w:p w14:paraId="332B7031" w14:textId="77777777" w:rsidR="007C452F" w:rsidRPr="00C13FE1" w:rsidRDefault="007C452F" w:rsidP="00A075CC">
            <w:pPr>
              <w:pStyle w:val="TableParagraph"/>
              <w:rPr>
                <w:rFonts w:ascii="Roboto" w:hAnsi="Roboto" w:cstheme="minorHAnsi"/>
                <w:sz w:val="20"/>
                <w:szCs w:val="20"/>
              </w:rPr>
            </w:pPr>
            <w:r w:rsidRPr="00C13FE1">
              <w:rPr>
                <w:rFonts w:ascii="Roboto" w:hAnsi="Roboto" w:cstheme="minorHAnsi"/>
                <w:sz w:val="20"/>
                <w:szCs w:val="20"/>
              </w:rPr>
              <w:t>Scope/Standard for Which Recognition is Sought: (Check all that apply)</w:t>
            </w:r>
          </w:p>
          <w:p w14:paraId="247BD73A" w14:textId="77777777" w:rsidR="007C452F" w:rsidRPr="00C13FE1" w:rsidRDefault="00000000" w:rsidP="00A075CC">
            <w:pPr>
              <w:pStyle w:val="TableParagraph"/>
              <w:tabs>
                <w:tab w:val="left" w:pos="3173"/>
                <w:tab w:val="left" w:pos="5259"/>
                <w:tab w:val="left" w:pos="7609"/>
              </w:tabs>
              <w:spacing w:before="59"/>
              <w:ind w:left="427"/>
              <w:rPr>
                <w:rFonts w:ascii="Roboto" w:hAnsi="Roboto" w:cstheme="minorHAnsi"/>
                <w:sz w:val="20"/>
                <w:szCs w:val="20"/>
              </w:rPr>
            </w:pPr>
            <w:sdt>
              <w:sdtPr>
                <w:rPr>
                  <w:rFonts w:ascii="Roboto" w:hAnsi="Roboto" w:cstheme="minorHAnsi"/>
                  <w:sz w:val="20"/>
                  <w:szCs w:val="20"/>
                </w:rPr>
                <w:id w:val="-1348167735"/>
                <w14:checkbox>
                  <w14:checked w14:val="0"/>
                  <w14:checkedState w14:val="2612" w14:font="MS Gothic"/>
                  <w14:uncheckedState w14:val="2610" w14:font="MS Gothic"/>
                </w14:checkbox>
              </w:sdtPr>
              <w:sdtContent>
                <w:r w:rsidR="007C452F">
                  <w:rPr>
                    <w:rFonts w:ascii="MS Gothic" w:eastAsia="MS Gothic" w:hAnsi="MS Gothic" w:cstheme="minorHAnsi" w:hint="eastAsia"/>
                    <w:sz w:val="20"/>
                    <w:szCs w:val="20"/>
                  </w:rPr>
                  <w:t>☐</w:t>
                </w:r>
              </w:sdtContent>
            </w:sdt>
            <w:r w:rsidR="007C452F" w:rsidRPr="00C13FE1">
              <w:rPr>
                <w:rFonts w:ascii="Roboto" w:hAnsi="Roboto" w:cstheme="minorHAnsi"/>
                <w:sz w:val="20"/>
                <w:szCs w:val="20"/>
              </w:rPr>
              <w:t>Responsible Fishing Vessel Standard</w:t>
            </w:r>
          </w:p>
          <w:p w14:paraId="3DFC943A" w14:textId="77777777" w:rsidR="007C452F" w:rsidRPr="00C13FE1" w:rsidRDefault="00000000" w:rsidP="00A075CC">
            <w:pPr>
              <w:pStyle w:val="TableParagraph"/>
              <w:tabs>
                <w:tab w:val="left" w:pos="3173"/>
                <w:tab w:val="left" w:pos="5259"/>
                <w:tab w:val="left" w:pos="7609"/>
              </w:tabs>
              <w:spacing w:before="59"/>
              <w:ind w:left="427"/>
              <w:rPr>
                <w:rFonts w:ascii="Roboto" w:hAnsi="Roboto" w:cstheme="minorHAnsi"/>
                <w:sz w:val="20"/>
                <w:szCs w:val="20"/>
              </w:rPr>
            </w:pPr>
            <w:sdt>
              <w:sdtPr>
                <w:rPr>
                  <w:rFonts w:ascii="Roboto" w:hAnsi="Roboto" w:cstheme="minorHAnsi"/>
                  <w:sz w:val="20"/>
                  <w:szCs w:val="20"/>
                </w:rPr>
                <w:id w:val="1455758815"/>
                <w14:checkbox>
                  <w14:checked w14:val="0"/>
                  <w14:checkedState w14:val="2612" w14:font="MS Gothic"/>
                  <w14:uncheckedState w14:val="2610" w14:font="MS Gothic"/>
                </w14:checkbox>
              </w:sdtPr>
              <w:sdtContent>
                <w:r w:rsidR="007C452F">
                  <w:rPr>
                    <w:rFonts w:ascii="MS Gothic" w:eastAsia="MS Gothic" w:hAnsi="MS Gothic" w:cstheme="minorHAnsi" w:hint="eastAsia"/>
                    <w:sz w:val="20"/>
                    <w:szCs w:val="20"/>
                  </w:rPr>
                  <w:t>☐</w:t>
                </w:r>
              </w:sdtContent>
            </w:sdt>
            <w:r w:rsidR="007C452F" w:rsidRPr="00C13FE1">
              <w:rPr>
                <w:rFonts w:ascii="Roboto" w:hAnsi="Roboto" w:cstheme="minorHAnsi"/>
                <w:sz w:val="20"/>
                <w:szCs w:val="20"/>
              </w:rPr>
              <w:t>Seafood Processing Standard</w:t>
            </w:r>
          </w:p>
          <w:p w14:paraId="1DCF4BD7" w14:textId="77777777" w:rsidR="007C452F" w:rsidRPr="00C13FE1" w:rsidRDefault="00000000" w:rsidP="00A075CC">
            <w:pPr>
              <w:pStyle w:val="TableParagraph"/>
              <w:tabs>
                <w:tab w:val="left" w:pos="3173"/>
                <w:tab w:val="left" w:pos="5259"/>
                <w:tab w:val="left" w:pos="7609"/>
              </w:tabs>
              <w:spacing w:before="59"/>
              <w:ind w:left="427"/>
              <w:rPr>
                <w:rFonts w:ascii="Roboto" w:hAnsi="Roboto" w:cstheme="minorHAnsi"/>
                <w:sz w:val="20"/>
                <w:szCs w:val="20"/>
              </w:rPr>
            </w:pPr>
            <w:sdt>
              <w:sdtPr>
                <w:rPr>
                  <w:rFonts w:ascii="Roboto" w:hAnsi="Roboto" w:cstheme="minorHAnsi"/>
                  <w:sz w:val="20"/>
                  <w:szCs w:val="20"/>
                </w:rPr>
                <w:id w:val="756481559"/>
                <w14:checkbox>
                  <w14:checked w14:val="0"/>
                  <w14:checkedState w14:val="2612" w14:font="MS Gothic"/>
                  <w14:uncheckedState w14:val="2610" w14:font="MS Gothic"/>
                </w14:checkbox>
              </w:sdtPr>
              <w:sdtContent>
                <w:r w:rsidR="007C452F">
                  <w:rPr>
                    <w:rFonts w:ascii="MS Gothic" w:eastAsia="MS Gothic" w:hAnsi="MS Gothic" w:cstheme="minorHAnsi" w:hint="eastAsia"/>
                    <w:sz w:val="20"/>
                    <w:szCs w:val="20"/>
                  </w:rPr>
                  <w:t>☐</w:t>
                </w:r>
              </w:sdtContent>
            </w:sdt>
            <w:r w:rsidR="007C452F" w:rsidRPr="00C13FE1">
              <w:rPr>
                <w:rFonts w:ascii="Roboto" w:hAnsi="Roboto" w:cstheme="minorHAnsi"/>
                <w:sz w:val="20"/>
                <w:szCs w:val="20"/>
              </w:rPr>
              <w:t>Farm Standard</w:t>
            </w:r>
          </w:p>
          <w:p w14:paraId="349D379F" w14:textId="77777777" w:rsidR="007C452F" w:rsidRPr="00C13FE1" w:rsidRDefault="00000000" w:rsidP="00A075CC">
            <w:pPr>
              <w:pStyle w:val="TableParagraph"/>
              <w:tabs>
                <w:tab w:val="left" w:pos="3173"/>
                <w:tab w:val="left" w:pos="5259"/>
                <w:tab w:val="left" w:pos="7609"/>
              </w:tabs>
              <w:spacing w:before="59"/>
              <w:ind w:left="427"/>
              <w:rPr>
                <w:rFonts w:ascii="Roboto" w:hAnsi="Roboto" w:cstheme="minorHAnsi"/>
                <w:sz w:val="20"/>
                <w:szCs w:val="20"/>
              </w:rPr>
            </w:pPr>
            <w:sdt>
              <w:sdtPr>
                <w:rPr>
                  <w:rFonts w:ascii="Roboto" w:hAnsi="Roboto" w:cstheme="minorHAnsi"/>
                  <w:sz w:val="20"/>
                  <w:szCs w:val="20"/>
                </w:rPr>
                <w:id w:val="1529527278"/>
                <w14:checkbox>
                  <w14:checked w14:val="0"/>
                  <w14:checkedState w14:val="2612" w14:font="MS Gothic"/>
                  <w14:uncheckedState w14:val="2610" w14:font="MS Gothic"/>
                </w14:checkbox>
              </w:sdtPr>
              <w:sdtContent>
                <w:r w:rsidR="007C452F">
                  <w:rPr>
                    <w:rFonts w:ascii="MS Gothic" w:eastAsia="MS Gothic" w:hAnsi="MS Gothic" w:cstheme="minorHAnsi" w:hint="eastAsia"/>
                    <w:sz w:val="20"/>
                    <w:szCs w:val="20"/>
                  </w:rPr>
                  <w:t>☐</w:t>
                </w:r>
              </w:sdtContent>
            </w:sdt>
            <w:r w:rsidR="007C452F" w:rsidRPr="00C13FE1">
              <w:rPr>
                <w:rFonts w:ascii="Roboto" w:hAnsi="Roboto" w:cstheme="minorHAnsi"/>
                <w:sz w:val="20"/>
                <w:szCs w:val="20"/>
              </w:rPr>
              <w:t>Mollusk Farm Standard</w:t>
            </w:r>
          </w:p>
          <w:p w14:paraId="0E6B914D" w14:textId="77777777" w:rsidR="007C452F" w:rsidRPr="00C13FE1" w:rsidRDefault="00000000" w:rsidP="00A075CC">
            <w:pPr>
              <w:pStyle w:val="TableParagraph"/>
              <w:tabs>
                <w:tab w:val="left" w:pos="3173"/>
                <w:tab w:val="left" w:pos="5259"/>
                <w:tab w:val="left" w:pos="7609"/>
              </w:tabs>
              <w:spacing w:before="59"/>
              <w:ind w:left="427"/>
              <w:rPr>
                <w:rFonts w:ascii="Roboto" w:hAnsi="Roboto" w:cstheme="minorHAnsi"/>
                <w:sz w:val="20"/>
                <w:szCs w:val="20"/>
              </w:rPr>
            </w:pPr>
            <w:sdt>
              <w:sdtPr>
                <w:rPr>
                  <w:rFonts w:ascii="Roboto" w:hAnsi="Roboto" w:cstheme="minorHAnsi"/>
                  <w:sz w:val="20"/>
                  <w:szCs w:val="20"/>
                </w:rPr>
                <w:id w:val="1891144037"/>
                <w14:checkbox>
                  <w14:checked w14:val="0"/>
                  <w14:checkedState w14:val="2612" w14:font="MS Gothic"/>
                  <w14:uncheckedState w14:val="2610" w14:font="MS Gothic"/>
                </w14:checkbox>
              </w:sdtPr>
              <w:sdtContent>
                <w:r w:rsidR="007C452F">
                  <w:rPr>
                    <w:rFonts w:ascii="MS Gothic" w:eastAsia="MS Gothic" w:hAnsi="MS Gothic" w:cstheme="minorHAnsi" w:hint="eastAsia"/>
                    <w:sz w:val="20"/>
                    <w:szCs w:val="20"/>
                  </w:rPr>
                  <w:t>☐</w:t>
                </w:r>
              </w:sdtContent>
            </w:sdt>
            <w:r w:rsidR="007C452F" w:rsidRPr="00C13FE1">
              <w:rPr>
                <w:rFonts w:ascii="Roboto" w:hAnsi="Roboto" w:cstheme="minorHAnsi"/>
                <w:sz w:val="20"/>
                <w:szCs w:val="20"/>
              </w:rPr>
              <w:t>Salmon Farm Standard</w:t>
            </w:r>
          </w:p>
          <w:p w14:paraId="4FB1F5D6" w14:textId="77777777" w:rsidR="007C452F" w:rsidRPr="00C13FE1" w:rsidRDefault="00000000" w:rsidP="00A075CC">
            <w:pPr>
              <w:pStyle w:val="TableParagraph"/>
              <w:tabs>
                <w:tab w:val="left" w:pos="3173"/>
                <w:tab w:val="left" w:pos="5259"/>
                <w:tab w:val="left" w:pos="7609"/>
              </w:tabs>
              <w:spacing w:before="59"/>
              <w:ind w:left="427"/>
              <w:rPr>
                <w:rFonts w:ascii="Roboto" w:hAnsi="Roboto" w:cstheme="minorHAnsi"/>
                <w:sz w:val="20"/>
                <w:szCs w:val="20"/>
              </w:rPr>
            </w:pPr>
            <w:sdt>
              <w:sdtPr>
                <w:rPr>
                  <w:rFonts w:ascii="Roboto" w:hAnsi="Roboto" w:cstheme="minorHAnsi"/>
                  <w:sz w:val="20"/>
                  <w:szCs w:val="20"/>
                </w:rPr>
                <w:id w:val="-1160684630"/>
                <w14:checkbox>
                  <w14:checked w14:val="0"/>
                  <w14:checkedState w14:val="2612" w14:font="MS Gothic"/>
                  <w14:uncheckedState w14:val="2610" w14:font="MS Gothic"/>
                </w14:checkbox>
              </w:sdtPr>
              <w:sdtContent>
                <w:r w:rsidR="007C452F">
                  <w:rPr>
                    <w:rFonts w:ascii="MS Gothic" w:eastAsia="MS Gothic" w:hAnsi="MS Gothic" w:cstheme="minorHAnsi" w:hint="eastAsia"/>
                    <w:sz w:val="20"/>
                    <w:szCs w:val="20"/>
                  </w:rPr>
                  <w:t>☐</w:t>
                </w:r>
              </w:sdtContent>
            </w:sdt>
            <w:r w:rsidR="007C452F" w:rsidRPr="00C13FE1">
              <w:rPr>
                <w:rFonts w:ascii="Roboto" w:hAnsi="Roboto" w:cstheme="minorHAnsi"/>
                <w:sz w:val="20"/>
                <w:szCs w:val="20"/>
              </w:rPr>
              <w:t>Finfish, Crustacean &amp; Mollusk Hatcheries and Nurseries Standard</w:t>
            </w:r>
          </w:p>
          <w:p w14:paraId="7930FBCA" w14:textId="77777777" w:rsidR="007C452F" w:rsidRPr="00C13FE1" w:rsidRDefault="00000000" w:rsidP="00A075CC">
            <w:pPr>
              <w:pStyle w:val="TableParagraph"/>
              <w:tabs>
                <w:tab w:val="left" w:pos="3173"/>
                <w:tab w:val="left" w:pos="5259"/>
                <w:tab w:val="left" w:pos="7609"/>
              </w:tabs>
              <w:spacing w:before="59"/>
              <w:ind w:left="427"/>
              <w:rPr>
                <w:rFonts w:ascii="Roboto" w:hAnsi="Roboto" w:cstheme="minorHAnsi"/>
                <w:sz w:val="20"/>
                <w:szCs w:val="20"/>
              </w:rPr>
            </w:pPr>
            <w:sdt>
              <w:sdtPr>
                <w:rPr>
                  <w:rFonts w:ascii="Roboto" w:hAnsi="Roboto" w:cstheme="minorHAnsi"/>
                  <w:sz w:val="20"/>
                  <w:szCs w:val="20"/>
                </w:rPr>
                <w:id w:val="-1762673746"/>
                <w14:checkbox>
                  <w14:checked w14:val="0"/>
                  <w14:checkedState w14:val="2612" w14:font="MS Gothic"/>
                  <w14:uncheckedState w14:val="2610" w14:font="MS Gothic"/>
                </w14:checkbox>
              </w:sdtPr>
              <w:sdtContent>
                <w:r w:rsidR="007C452F">
                  <w:rPr>
                    <w:rFonts w:ascii="MS Gothic" w:eastAsia="MS Gothic" w:hAnsi="MS Gothic" w:cstheme="minorHAnsi" w:hint="eastAsia"/>
                    <w:sz w:val="20"/>
                    <w:szCs w:val="20"/>
                  </w:rPr>
                  <w:t>☐</w:t>
                </w:r>
              </w:sdtContent>
            </w:sdt>
            <w:r w:rsidR="007C452F" w:rsidRPr="00C13FE1">
              <w:rPr>
                <w:rFonts w:ascii="Roboto" w:hAnsi="Roboto" w:cstheme="minorHAnsi"/>
                <w:sz w:val="20"/>
                <w:szCs w:val="20"/>
              </w:rPr>
              <w:t>Feed Mill Standard</w:t>
            </w:r>
          </w:p>
        </w:tc>
      </w:tr>
      <w:tr w:rsidR="007C452F" w:rsidRPr="00EA2D5C" w14:paraId="054BBB8C" w14:textId="77777777" w:rsidTr="00A075CC">
        <w:trPr>
          <w:trHeight w:val="265"/>
          <w:jc w:val="center"/>
        </w:trPr>
        <w:tc>
          <w:tcPr>
            <w:tcW w:w="10510" w:type="dxa"/>
            <w:gridSpan w:val="2"/>
            <w:vAlign w:val="center"/>
          </w:tcPr>
          <w:p w14:paraId="79E946BD" w14:textId="77777777" w:rsidR="007C452F" w:rsidRPr="00C13FE1" w:rsidRDefault="007C452F" w:rsidP="00A075CC">
            <w:pPr>
              <w:pStyle w:val="TableParagraph"/>
              <w:rPr>
                <w:rFonts w:ascii="Roboto" w:hAnsi="Roboto" w:cstheme="minorHAnsi"/>
                <w:sz w:val="20"/>
                <w:szCs w:val="20"/>
              </w:rPr>
            </w:pPr>
            <w:r w:rsidRPr="00C13FE1">
              <w:rPr>
                <w:rFonts w:ascii="Roboto" w:hAnsi="Roboto" w:cstheme="minorHAnsi"/>
                <w:sz w:val="20"/>
                <w:szCs w:val="20"/>
              </w:rPr>
              <w:lastRenderedPageBreak/>
              <w:t>Date of Application:</w:t>
            </w:r>
          </w:p>
        </w:tc>
      </w:tr>
      <w:tr w:rsidR="007C452F" w:rsidRPr="00EA2D5C" w14:paraId="0C0DC529" w14:textId="77777777" w:rsidTr="00A075CC">
        <w:trPr>
          <w:trHeight w:val="702"/>
          <w:jc w:val="center"/>
        </w:trPr>
        <w:tc>
          <w:tcPr>
            <w:tcW w:w="10510" w:type="dxa"/>
            <w:gridSpan w:val="2"/>
            <w:vAlign w:val="center"/>
          </w:tcPr>
          <w:p w14:paraId="45669924" w14:textId="77777777" w:rsidR="007C452F" w:rsidRPr="00C13FE1" w:rsidRDefault="007C452F" w:rsidP="00A075CC">
            <w:pPr>
              <w:pStyle w:val="TableParagraph"/>
              <w:rPr>
                <w:rFonts w:ascii="Roboto" w:hAnsi="Roboto" w:cstheme="minorHAnsi"/>
                <w:sz w:val="20"/>
                <w:szCs w:val="20"/>
              </w:rPr>
            </w:pPr>
            <w:r w:rsidRPr="00C13FE1">
              <w:rPr>
                <w:rFonts w:ascii="Roboto" w:hAnsi="Roboto" w:cstheme="minorHAnsi"/>
                <w:sz w:val="20"/>
                <w:szCs w:val="20"/>
              </w:rPr>
              <w:t>Number of Auditors with APSCA / Seafood Competency and in which countries:</w:t>
            </w:r>
          </w:p>
        </w:tc>
      </w:tr>
      <w:tr w:rsidR="007C452F" w:rsidRPr="00EA2D5C" w14:paraId="5949F2EC" w14:textId="77777777" w:rsidTr="00A075CC">
        <w:trPr>
          <w:trHeight w:val="419"/>
          <w:jc w:val="center"/>
        </w:trPr>
        <w:tc>
          <w:tcPr>
            <w:tcW w:w="10510" w:type="dxa"/>
            <w:gridSpan w:val="2"/>
            <w:vAlign w:val="center"/>
          </w:tcPr>
          <w:p w14:paraId="07516986" w14:textId="77777777" w:rsidR="007C452F" w:rsidRPr="00C13FE1" w:rsidRDefault="007C452F" w:rsidP="00A075CC">
            <w:pPr>
              <w:pStyle w:val="TableParagraph"/>
              <w:rPr>
                <w:rFonts w:ascii="Roboto" w:hAnsi="Roboto" w:cstheme="minorHAnsi"/>
                <w:sz w:val="20"/>
                <w:szCs w:val="20"/>
              </w:rPr>
            </w:pPr>
            <w:r w:rsidRPr="00C13FE1">
              <w:rPr>
                <w:rFonts w:ascii="Roboto" w:hAnsi="Roboto" w:cstheme="minorHAnsi"/>
                <w:sz w:val="20"/>
                <w:szCs w:val="20"/>
              </w:rPr>
              <w:t>Number of CB Staff with APSCA / Seafood Competency:</w:t>
            </w:r>
          </w:p>
        </w:tc>
      </w:tr>
      <w:tr w:rsidR="007C452F" w:rsidRPr="00EA2D5C" w14:paraId="48683598" w14:textId="77777777" w:rsidTr="00A075CC">
        <w:trPr>
          <w:trHeight w:val="2210"/>
          <w:jc w:val="center"/>
        </w:trPr>
        <w:tc>
          <w:tcPr>
            <w:tcW w:w="10510" w:type="dxa"/>
            <w:gridSpan w:val="2"/>
            <w:vAlign w:val="center"/>
          </w:tcPr>
          <w:p w14:paraId="04F93F40" w14:textId="77777777" w:rsidR="007C452F" w:rsidRPr="00B24DD7" w:rsidRDefault="007C452F" w:rsidP="00A075CC">
            <w:pPr>
              <w:pStyle w:val="TableParagraph"/>
              <w:spacing w:before="120"/>
              <w:rPr>
                <w:rFonts w:ascii="Roboto" w:hAnsi="Roboto" w:cstheme="minorHAnsi"/>
                <w:sz w:val="20"/>
                <w:szCs w:val="20"/>
              </w:rPr>
            </w:pPr>
            <w:r w:rsidRPr="00B24DD7">
              <w:rPr>
                <w:rFonts w:ascii="Roboto" w:hAnsi="Roboto" w:cstheme="minorHAnsi"/>
                <w:sz w:val="20"/>
                <w:szCs w:val="20"/>
              </w:rPr>
              <w:t>Anticipated GSA Function: (Check all that apply)</w:t>
            </w:r>
          </w:p>
          <w:p w14:paraId="68FC22DC" w14:textId="77777777" w:rsidR="007C452F" w:rsidRDefault="00000000" w:rsidP="00A075CC">
            <w:pPr>
              <w:pStyle w:val="TableParagraph"/>
              <w:tabs>
                <w:tab w:val="left" w:pos="3728"/>
                <w:tab w:val="left" w:pos="6438"/>
              </w:tabs>
              <w:spacing w:before="120"/>
              <w:ind w:left="360" w:right="1886"/>
              <w:rPr>
                <w:rFonts w:ascii="Roboto" w:hAnsi="Roboto" w:cstheme="minorHAnsi"/>
                <w:position w:val="1"/>
                <w:sz w:val="20"/>
                <w:szCs w:val="20"/>
              </w:rPr>
            </w:pPr>
            <w:sdt>
              <w:sdtPr>
                <w:rPr>
                  <w:rFonts w:ascii="Roboto" w:hAnsi="Roboto" w:cstheme="minorHAnsi"/>
                  <w:position w:val="1"/>
                  <w:sz w:val="20"/>
                  <w:szCs w:val="20"/>
                </w:rPr>
                <w:id w:val="1220872753"/>
                <w14:checkbox>
                  <w14:checked w14:val="0"/>
                  <w14:checkedState w14:val="2612" w14:font="MS Gothic"/>
                  <w14:uncheckedState w14:val="2610" w14:font="MS Gothic"/>
                </w14:checkbox>
              </w:sdtPr>
              <w:sdtContent>
                <w:r w:rsidR="007C452F">
                  <w:rPr>
                    <w:rFonts w:ascii="MS Gothic" w:eastAsia="MS Gothic" w:hAnsi="MS Gothic" w:cstheme="minorHAnsi" w:hint="eastAsia"/>
                    <w:position w:val="1"/>
                    <w:sz w:val="20"/>
                    <w:szCs w:val="20"/>
                  </w:rPr>
                  <w:t>☐</w:t>
                </w:r>
              </w:sdtContent>
            </w:sdt>
            <w:r w:rsidR="007C452F" w:rsidRPr="00B24DD7">
              <w:rPr>
                <w:rFonts w:ascii="Roboto" w:hAnsi="Roboto" w:cstheme="minorHAnsi"/>
                <w:position w:val="1"/>
                <w:sz w:val="20"/>
                <w:szCs w:val="20"/>
              </w:rPr>
              <w:t>Audit report</w:t>
            </w:r>
            <w:r w:rsidR="007C452F" w:rsidRPr="00B24DD7">
              <w:rPr>
                <w:rFonts w:ascii="Roboto" w:hAnsi="Roboto" w:cstheme="minorHAnsi"/>
                <w:spacing w:val="4"/>
                <w:position w:val="1"/>
                <w:sz w:val="20"/>
                <w:szCs w:val="20"/>
              </w:rPr>
              <w:t xml:space="preserve"> </w:t>
            </w:r>
            <w:r w:rsidR="007C452F" w:rsidRPr="00B24DD7">
              <w:rPr>
                <w:rFonts w:ascii="Roboto" w:hAnsi="Roboto" w:cstheme="minorHAnsi"/>
                <w:position w:val="1"/>
                <w:sz w:val="20"/>
                <w:szCs w:val="20"/>
              </w:rPr>
              <w:t>technical</w:t>
            </w:r>
            <w:r w:rsidR="007C452F" w:rsidRPr="00B24DD7">
              <w:rPr>
                <w:rFonts w:ascii="Roboto" w:hAnsi="Roboto" w:cstheme="minorHAnsi"/>
                <w:spacing w:val="1"/>
                <w:position w:val="1"/>
                <w:sz w:val="20"/>
                <w:szCs w:val="20"/>
              </w:rPr>
              <w:t xml:space="preserve"> </w:t>
            </w:r>
            <w:r w:rsidR="007C452F" w:rsidRPr="00B24DD7">
              <w:rPr>
                <w:rFonts w:ascii="Roboto" w:hAnsi="Roboto" w:cstheme="minorHAnsi"/>
                <w:position w:val="1"/>
                <w:sz w:val="20"/>
                <w:szCs w:val="20"/>
              </w:rPr>
              <w:t>review</w:t>
            </w:r>
          </w:p>
          <w:p w14:paraId="2BD23CFF" w14:textId="77777777" w:rsidR="007C452F" w:rsidRDefault="00000000" w:rsidP="00A075CC">
            <w:pPr>
              <w:pStyle w:val="TableParagraph"/>
              <w:tabs>
                <w:tab w:val="left" w:pos="3728"/>
                <w:tab w:val="left" w:pos="6438"/>
              </w:tabs>
              <w:spacing w:before="120"/>
              <w:ind w:left="360" w:right="1886"/>
              <w:rPr>
                <w:rFonts w:ascii="Roboto" w:hAnsi="Roboto" w:cstheme="minorHAnsi"/>
                <w:position w:val="1"/>
                <w:sz w:val="20"/>
                <w:szCs w:val="20"/>
              </w:rPr>
            </w:pPr>
            <w:sdt>
              <w:sdtPr>
                <w:rPr>
                  <w:rFonts w:ascii="Roboto" w:hAnsi="Roboto" w:cstheme="minorHAnsi"/>
                  <w:position w:val="1"/>
                  <w:sz w:val="20"/>
                  <w:szCs w:val="20"/>
                </w:rPr>
                <w:id w:val="1222334813"/>
                <w14:checkbox>
                  <w14:checked w14:val="0"/>
                  <w14:checkedState w14:val="2612" w14:font="MS Gothic"/>
                  <w14:uncheckedState w14:val="2610" w14:font="MS Gothic"/>
                </w14:checkbox>
              </w:sdtPr>
              <w:sdtContent>
                <w:r w:rsidR="007C452F">
                  <w:rPr>
                    <w:rFonts w:ascii="MS Gothic" w:eastAsia="MS Gothic" w:hAnsi="MS Gothic" w:cstheme="minorHAnsi" w:hint="eastAsia"/>
                    <w:position w:val="1"/>
                    <w:sz w:val="20"/>
                    <w:szCs w:val="20"/>
                  </w:rPr>
                  <w:t>☐</w:t>
                </w:r>
              </w:sdtContent>
            </w:sdt>
            <w:r w:rsidR="007C452F" w:rsidRPr="00B24DD7">
              <w:rPr>
                <w:rFonts w:ascii="Roboto" w:hAnsi="Roboto" w:cstheme="minorHAnsi"/>
                <w:position w:val="1"/>
                <w:sz w:val="20"/>
                <w:szCs w:val="20"/>
              </w:rPr>
              <w:t>Assignment</w:t>
            </w:r>
            <w:r w:rsidR="007C452F" w:rsidRPr="00B24DD7">
              <w:rPr>
                <w:rFonts w:ascii="Roboto" w:hAnsi="Roboto" w:cstheme="minorHAnsi"/>
                <w:spacing w:val="4"/>
                <w:position w:val="1"/>
                <w:sz w:val="20"/>
                <w:szCs w:val="20"/>
              </w:rPr>
              <w:t xml:space="preserve"> </w:t>
            </w:r>
            <w:r w:rsidR="007C452F" w:rsidRPr="00B24DD7">
              <w:rPr>
                <w:rFonts w:ascii="Roboto" w:hAnsi="Roboto" w:cstheme="minorHAnsi"/>
                <w:position w:val="1"/>
                <w:sz w:val="20"/>
                <w:szCs w:val="20"/>
              </w:rPr>
              <w:t>of</w:t>
            </w:r>
            <w:r w:rsidR="007C452F" w:rsidRPr="00B24DD7">
              <w:rPr>
                <w:rFonts w:ascii="Roboto" w:hAnsi="Roboto" w:cstheme="minorHAnsi"/>
                <w:spacing w:val="4"/>
                <w:position w:val="1"/>
                <w:sz w:val="20"/>
                <w:szCs w:val="20"/>
              </w:rPr>
              <w:t xml:space="preserve"> </w:t>
            </w:r>
            <w:r w:rsidR="007C452F" w:rsidRPr="00B24DD7">
              <w:rPr>
                <w:rFonts w:ascii="Roboto" w:hAnsi="Roboto" w:cstheme="minorHAnsi"/>
                <w:position w:val="1"/>
                <w:sz w:val="20"/>
                <w:szCs w:val="20"/>
              </w:rPr>
              <w:t>auditors</w:t>
            </w:r>
          </w:p>
          <w:p w14:paraId="3B7ACBC4" w14:textId="77777777" w:rsidR="007C452F" w:rsidRDefault="00000000" w:rsidP="00A075CC">
            <w:pPr>
              <w:pStyle w:val="TableParagraph"/>
              <w:tabs>
                <w:tab w:val="left" w:pos="3728"/>
                <w:tab w:val="left" w:pos="6438"/>
              </w:tabs>
              <w:spacing w:before="120"/>
              <w:ind w:left="360" w:right="1886"/>
              <w:rPr>
                <w:rFonts w:ascii="Roboto" w:hAnsi="Roboto" w:cstheme="minorHAnsi"/>
                <w:sz w:val="20"/>
                <w:szCs w:val="20"/>
              </w:rPr>
            </w:pPr>
            <w:sdt>
              <w:sdtPr>
                <w:rPr>
                  <w:rFonts w:ascii="Roboto" w:hAnsi="Roboto" w:cstheme="minorHAnsi"/>
                  <w:sz w:val="20"/>
                  <w:szCs w:val="20"/>
                </w:rPr>
                <w:id w:val="-1788411333"/>
                <w14:checkbox>
                  <w14:checked w14:val="0"/>
                  <w14:checkedState w14:val="2612" w14:font="MS Gothic"/>
                  <w14:uncheckedState w14:val="2610" w14:font="MS Gothic"/>
                </w14:checkbox>
              </w:sdtPr>
              <w:sdtContent>
                <w:r w:rsidR="007C452F">
                  <w:rPr>
                    <w:rFonts w:ascii="MS Gothic" w:eastAsia="MS Gothic" w:hAnsi="MS Gothic" w:cstheme="minorHAnsi" w:hint="eastAsia"/>
                    <w:sz w:val="20"/>
                    <w:szCs w:val="20"/>
                  </w:rPr>
                  <w:t>☐</w:t>
                </w:r>
              </w:sdtContent>
            </w:sdt>
            <w:r w:rsidR="007C452F" w:rsidRPr="00B24DD7">
              <w:rPr>
                <w:rFonts w:ascii="Roboto" w:hAnsi="Roboto" w:cstheme="minorHAnsi"/>
                <w:sz w:val="20"/>
                <w:szCs w:val="20"/>
              </w:rPr>
              <w:t xml:space="preserve">Making the certification decision </w:t>
            </w:r>
          </w:p>
          <w:p w14:paraId="70E802D4" w14:textId="77777777" w:rsidR="007C452F" w:rsidRPr="00B24DD7" w:rsidRDefault="00000000" w:rsidP="00A075CC">
            <w:pPr>
              <w:pStyle w:val="TableParagraph"/>
              <w:tabs>
                <w:tab w:val="left" w:pos="3728"/>
                <w:tab w:val="left" w:pos="6438"/>
              </w:tabs>
              <w:spacing w:before="120"/>
              <w:ind w:left="360" w:right="1886"/>
              <w:rPr>
                <w:rFonts w:ascii="Roboto" w:hAnsi="Roboto" w:cstheme="minorHAnsi"/>
                <w:sz w:val="20"/>
                <w:szCs w:val="20"/>
              </w:rPr>
            </w:pPr>
            <w:sdt>
              <w:sdtPr>
                <w:rPr>
                  <w:rFonts w:ascii="Roboto" w:hAnsi="Roboto" w:cstheme="minorHAnsi"/>
                  <w:sz w:val="20"/>
                  <w:szCs w:val="20"/>
                </w:rPr>
                <w:id w:val="-314723061"/>
                <w14:checkbox>
                  <w14:checked w14:val="0"/>
                  <w14:checkedState w14:val="2612" w14:font="MS Gothic"/>
                  <w14:uncheckedState w14:val="2610" w14:font="MS Gothic"/>
                </w14:checkbox>
              </w:sdtPr>
              <w:sdtContent>
                <w:r w:rsidR="007C452F">
                  <w:rPr>
                    <w:rFonts w:ascii="MS Gothic" w:eastAsia="MS Gothic" w:hAnsi="MS Gothic" w:cstheme="minorHAnsi" w:hint="eastAsia"/>
                    <w:sz w:val="20"/>
                    <w:szCs w:val="20"/>
                  </w:rPr>
                  <w:t>☐</w:t>
                </w:r>
              </w:sdtContent>
            </w:sdt>
            <w:r w:rsidR="007C452F" w:rsidRPr="00B24DD7">
              <w:rPr>
                <w:rFonts w:ascii="Roboto" w:hAnsi="Roboto" w:cstheme="minorHAnsi"/>
                <w:sz w:val="20"/>
                <w:szCs w:val="20"/>
              </w:rPr>
              <w:t>Program management</w:t>
            </w:r>
            <w:r w:rsidR="007C452F" w:rsidRPr="00B24DD7">
              <w:rPr>
                <w:rFonts w:ascii="Roboto" w:hAnsi="Roboto" w:cstheme="minorHAnsi"/>
                <w:spacing w:val="-1"/>
                <w:sz w:val="20"/>
                <w:szCs w:val="20"/>
              </w:rPr>
              <w:t xml:space="preserve"> </w:t>
            </w:r>
            <w:r w:rsidR="007C452F" w:rsidRPr="00B24DD7">
              <w:rPr>
                <w:rFonts w:ascii="Roboto" w:hAnsi="Roboto" w:cstheme="minorHAnsi"/>
                <w:sz w:val="20"/>
                <w:szCs w:val="20"/>
              </w:rPr>
              <w:t>(explain):</w:t>
            </w:r>
          </w:p>
          <w:p w14:paraId="0FC17D0C" w14:textId="77777777" w:rsidR="007C452F" w:rsidRPr="00B24DD7" w:rsidRDefault="007C452F" w:rsidP="00A075CC">
            <w:pPr>
              <w:pStyle w:val="TableParagraph"/>
              <w:spacing w:before="120"/>
              <w:ind w:left="0"/>
              <w:rPr>
                <w:rFonts w:ascii="Roboto" w:hAnsi="Roboto" w:cstheme="minorHAnsi"/>
                <w:b/>
                <w:sz w:val="20"/>
                <w:szCs w:val="20"/>
              </w:rPr>
            </w:pPr>
          </w:p>
          <w:p w14:paraId="0CE6FCEB" w14:textId="77777777" w:rsidR="007C452F" w:rsidRPr="00B24DD7" w:rsidRDefault="007C452F" w:rsidP="00A075CC">
            <w:pPr>
              <w:pStyle w:val="TableParagraph"/>
              <w:spacing w:before="120"/>
              <w:ind w:left="0"/>
              <w:rPr>
                <w:rFonts w:ascii="Roboto" w:hAnsi="Roboto" w:cstheme="minorHAnsi"/>
                <w:b/>
                <w:sz w:val="20"/>
                <w:szCs w:val="20"/>
              </w:rPr>
            </w:pPr>
          </w:p>
          <w:p w14:paraId="148188C2" w14:textId="77777777" w:rsidR="007C452F" w:rsidRPr="00B24DD7" w:rsidRDefault="007C452F" w:rsidP="00A075CC">
            <w:pPr>
              <w:pStyle w:val="TableParagraph"/>
              <w:spacing w:before="120"/>
              <w:ind w:left="366"/>
              <w:rPr>
                <w:rFonts w:ascii="Roboto" w:hAnsi="Roboto" w:cstheme="minorHAnsi"/>
                <w:sz w:val="20"/>
                <w:szCs w:val="20"/>
              </w:rPr>
            </w:pPr>
            <w:r w:rsidRPr="00B24DD7">
              <w:rPr>
                <w:rFonts w:ascii="Roboto" w:hAnsi="Roboto" w:cstheme="minorHAnsi"/>
                <w:sz w:val="20"/>
                <w:szCs w:val="20"/>
              </w:rPr>
              <w:t>Other (explain):</w:t>
            </w:r>
          </w:p>
        </w:tc>
      </w:tr>
      <w:tr w:rsidR="007C452F" w:rsidRPr="00EA2D5C" w14:paraId="3D5E54D4" w14:textId="77777777" w:rsidTr="00A075CC">
        <w:trPr>
          <w:trHeight w:val="724"/>
          <w:jc w:val="center"/>
        </w:trPr>
        <w:tc>
          <w:tcPr>
            <w:tcW w:w="10510" w:type="dxa"/>
            <w:gridSpan w:val="2"/>
            <w:vAlign w:val="center"/>
          </w:tcPr>
          <w:p w14:paraId="60DCEE1F" w14:textId="77777777" w:rsidR="007C452F" w:rsidRPr="00B24DD7" w:rsidRDefault="007C452F" w:rsidP="00A075CC">
            <w:pPr>
              <w:pStyle w:val="TableParagraph"/>
              <w:spacing w:before="120"/>
              <w:rPr>
                <w:rFonts w:ascii="Roboto" w:hAnsi="Roboto" w:cstheme="minorHAnsi"/>
                <w:sz w:val="20"/>
                <w:szCs w:val="20"/>
              </w:rPr>
            </w:pPr>
            <w:r w:rsidRPr="00B24DD7">
              <w:rPr>
                <w:rFonts w:ascii="Roboto" w:hAnsi="Roboto" w:cstheme="minorHAnsi"/>
                <w:sz w:val="20"/>
                <w:szCs w:val="20"/>
              </w:rPr>
              <w:t>Office Accreditation Status:</w:t>
            </w:r>
          </w:p>
          <w:p w14:paraId="16A7F64D" w14:textId="77777777" w:rsidR="007C452F" w:rsidRDefault="00000000" w:rsidP="00A075CC">
            <w:pPr>
              <w:pStyle w:val="TableParagraph"/>
              <w:tabs>
                <w:tab w:val="left" w:pos="4158"/>
                <w:tab w:val="left" w:pos="7785"/>
              </w:tabs>
              <w:spacing w:before="120"/>
              <w:ind w:left="366"/>
              <w:rPr>
                <w:rFonts w:ascii="Roboto" w:hAnsi="Roboto" w:cstheme="minorHAnsi"/>
                <w:sz w:val="20"/>
                <w:szCs w:val="20"/>
              </w:rPr>
            </w:pPr>
            <w:sdt>
              <w:sdtPr>
                <w:rPr>
                  <w:rFonts w:ascii="Roboto" w:hAnsi="Roboto" w:cstheme="minorHAnsi"/>
                  <w:sz w:val="20"/>
                  <w:szCs w:val="20"/>
                </w:rPr>
                <w:id w:val="-1041903521"/>
                <w14:checkbox>
                  <w14:checked w14:val="0"/>
                  <w14:checkedState w14:val="2612" w14:font="MS Gothic"/>
                  <w14:uncheckedState w14:val="2610" w14:font="MS Gothic"/>
                </w14:checkbox>
              </w:sdtPr>
              <w:sdtContent>
                <w:r w:rsidR="007C452F">
                  <w:rPr>
                    <w:rFonts w:ascii="MS Gothic" w:eastAsia="MS Gothic" w:hAnsi="MS Gothic" w:cstheme="minorHAnsi" w:hint="eastAsia"/>
                    <w:sz w:val="20"/>
                    <w:szCs w:val="20"/>
                  </w:rPr>
                  <w:t>☐</w:t>
                </w:r>
              </w:sdtContent>
            </w:sdt>
            <w:r w:rsidR="007C452F" w:rsidRPr="00B24DD7">
              <w:rPr>
                <w:rFonts w:ascii="Roboto" w:hAnsi="Roboto" w:cstheme="minorHAnsi"/>
                <w:sz w:val="20"/>
                <w:szCs w:val="20"/>
              </w:rPr>
              <w:t>Office with</w:t>
            </w:r>
            <w:r w:rsidR="007C452F" w:rsidRPr="00B24DD7">
              <w:rPr>
                <w:rFonts w:ascii="Roboto" w:hAnsi="Roboto" w:cstheme="minorHAnsi"/>
                <w:spacing w:val="5"/>
                <w:sz w:val="20"/>
                <w:szCs w:val="20"/>
              </w:rPr>
              <w:t xml:space="preserve"> </w:t>
            </w:r>
            <w:r w:rsidR="007C452F" w:rsidRPr="00B24DD7">
              <w:rPr>
                <w:rFonts w:ascii="Roboto" w:hAnsi="Roboto" w:cstheme="minorHAnsi"/>
                <w:sz w:val="20"/>
                <w:szCs w:val="20"/>
              </w:rPr>
              <w:t>centralized</w:t>
            </w:r>
            <w:r w:rsidR="007C452F" w:rsidRPr="00B24DD7">
              <w:rPr>
                <w:rFonts w:ascii="Roboto" w:hAnsi="Roboto" w:cstheme="minorHAnsi"/>
                <w:spacing w:val="2"/>
                <w:sz w:val="20"/>
                <w:szCs w:val="20"/>
              </w:rPr>
              <w:t xml:space="preserve"> </w:t>
            </w:r>
            <w:r w:rsidR="007C452F" w:rsidRPr="00B24DD7">
              <w:rPr>
                <w:rFonts w:ascii="Roboto" w:hAnsi="Roboto" w:cstheme="minorHAnsi"/>
                <w:sz w:val="20"/>
                <w:szCs w:val="20"/>
              </w:rPr>
              <w:t>accreditation</w:t>
            </w:r>
          </w:p>
          <w:p w14:paraId="44A0B60C" w14:textId="77777777" w:rsidR="007C452F" w:rsidRDefault="00000000" w:rsidP="00A075CC">
            <w:pPr>
              <w:pStyle w:val="TableParagraph"/>
              <w:tabs>
                <w:tab w:val="left" w:pos="4158"/>
                <w:tab w:val="left" w:pos="7785"/>
              </w:tabs>
              <w:spacing w:before="120"/>
              <w:ind w:left="366"/>
              <w:rPr>
                <w:rFonts w:ascii="Roboto" w:hAnsi="Roboto" w:cstheme="minorHAnsi"/>
                <w:sz w:val="20"/>
                <w:szCs w:val="20"/>
              </w:rPr>
            </w:pPr>
            <w:sdt>
              <w:sdtPr>
                <w:rPr>
                  <w:rFonts w:ascii="Roboto" w:hAnsi="Roboto" w:cstheme="minorHAnsi"/>
                  <w:sz w:val="20"/>
                  <w:szCs w:val="20"/>
                </w:rPr>
                <w:id w:val="923381809"/>
                <w14:checkbox>
                  <w14:checked w14:val="0"/>
                  <w14:checkedState w14:val="2612" w14:font="MS Gothic"/>
                  <w14:uncheckedState w14:val="2610" w14:font="MS Gothic"/>
                </w14:checkbox>
              </w:sdtPr>
              <w:sdtContent>
                <w:r w:rsidR="007C452F">
                  <w:rPr>
                    <w:rFonts w:ascii="MS Gothic" w:eastAsia="MS Gothic" w:hAnsi="MS Gothic" w:cstheme="minorHAnsi" w:hint="eastAsia"/>
                    <w:sz w:val="20"/>
                    <w:szCs w:val="20"/>
                  </w:rPr>
                  <w:t>☐</w:t>
                </w:r>
              </w:sdtContent>
            </w:sdt>
            <w:r w:rsidR="007C452F" w:rsidRPr="00B24DD7">
              <w:rPr>
                <w:rFonts w:ascii="Roboto" w:hAnsi="Roboto" w:cstheme="minorHAnsi"/>
                <w:sz w:val="20"/>
                <w:szCs w:val="20"/>
              </w:rPr>
              <w:t>Office with</w:t>
            </w:r>
            <w:r w:rsidR="007C452F" w:rsidRPr="00B24DD7">
              <w:rPr>
                <w:rFonts w:ascii="Roboto" w:hAnsi="Roboto" w:cstheme="minorHAnsi"/>
                <w:spacing w:val="7"/>
                <w:sz w:val="20"/>
                <w:szCs w:val="20"/>
              </w:rPr>
              <w:t xml:space="preserve"> </w:t>
            </w:r>
            <w:r w:rsidR="007C452F" w:rsidRPr="00B24DD7">
              <w:rPr>
                <w:rFonts w:ascii="Roboto" w:hAnsi="Roboto" w:cstheme="minorHAnsi"/>
                <w:sz w:val="20"/>
                <w:szCs w:val="20"/>
              </w:rPr>
              <w:t>individual</w:t>
            </w:r>
            <w:r w:rsidR="007C452F" w:rsidRPr="00B24DD7">
              <w:rPr>
                <w:rFonts w:ascii="Roboto" w:hAnsi="Roboto" w:cstheme="minorHAnsi"/>
                <w:spacing w:val="4"/>
                <w:sz w:val="20"/>
                <w:szCs w:val="20"/>
              </w:rPr>
              <w:t xml:space="preserve"> </w:t>
            </w:r>
            <w:r w:rsidR="007C452F" w:rsidRPr="00B24DD7">
              <w:rPr>
                <w:rFonts w:ascii="Roboto" w:hAnsi="Roboto" w:cstheme="minorHAnsi"/>
                <w:sz w:val="20"/>
                <w:szCs w:val="20"/>
              </w:rPr>
              <w:t>accreditation</w:t>
            </w:r>
          </w:p>
          <w:p w14:paraId="6474CE89" w14:textId="77777777" w:rsidR="007C452F" w:rsidRDefault="00000000" w:rsidP="00A075CC">
            <w:pPr>
              <w:pStyle w:val="TableParagraph"/>
              <w:tabs>
                <w:tab w:val="left" w:pos="4158"/>
                <w:tab w:val="left" w:pos="7785"/>
              </w:tabs>
              <w:spacing w:before="120"/>
              <w:ind w:left="366"/>
              <w:rPr>
                <w:rFonts w:ascii="Roboto" w:hAnsi="Roboto" w:cstheme="minorHAnsi"/>
                <w:sz w:val="20"/>
                <w:szCs w:val="20"/>
              </w:rPr>
            </w:pPr>
            <w:sdt>
              <w:sdtPr>
                <w:rPr>
                  <w:rFonts w:ascii="Roboto" w:hAnsi="Roboto" w:cstheme="minorHAnsi"/>
                  <w:sz w:val="20"/>
                  <w:szCs w:val="20"/>
                </w:rPr>
                <w:id w:val="-1431661715"/>
                <w14:checkbox>
                  <w14:checked w14:val="0"/>
                  <w14:checkedState w14:val="2612" w14:font="MS Gothic"/>
                  <w14:uncheckedState w14:val="2610" w14:font="MS Gothic"/>
                </w14:checkbox>
              </w:sdtPr>
              <w:sdtContent>
                <w:r w:rsidR="007C452F">
                  <w:rPr>
                    <w:rFonts w:ascii="MS Gothic" w:eastAsia="MS Gothic" w:hAnsi="MS Gothic" w:cstheme="minorHAnsi" w:hint="eastAsia"/>
                    <w:sz w:val="20"/>
                    <w:szCs w:val="20"/>
                  </w:rPr>
                  <w:t>☐</w:t>
                </w:r>
              </w:sdtContent>
            </w:sdt>
            <w:r w:rsidR="007C452F">
              <w:rPr>
                <w:rFonts w:ascii="Roboto" w:hAnsi="Roboto" w:cstheme="minorHAnsi"/>
                <w:sz w:val="20"/>
                <w:szCs w:val="20"/>
              </w:rPr>
              <w:t>Satellite office operating under central office accreditation</w:t>
            </w:r>
          </w:p>
          <w:p w14:paraId="70245859" w14:textId="77777777" w:rsidR="007C452F" w:rsidRPr="00B24DD7" w:rsidRDefault="007C452F" w:rsidP="00A075CC">
            <w:pPr>
              <w:pStyle w:val="TableParagraph"/>
              <w:tabs>
                <w:tab w:val="left" w:pos="4158"/>
                <w:tab w:val="left" w:pos="7785"/>
              </w:tabs>
              <w:spacing w:before="120" w:line="205" w:lineRule="exact"/>
              <w:ind w:left="366"/>
              <w:rPr>
                <w:rFonts w:ascii="Roboto" w:hAnsi="Roboto" w:cstheme="minorHAnsi"/>
                <w:sz w:val="20"/>
                <w:szCs w:val="20"/>
              </w:rPr>
            </w:pPr>
          </w:p>
        </w:tc>
      </w:tr>
      <w:tr w:rsidR="007C452F" w:rsidRPr="00EA2D5C" w14:paraId="192FFA21" w14:textId="77777777" w:rsidTr="00A075CC">
        <w:trPr>
          <w:trHeight w:val="781"/>
          <w:jc w:val="center"/>
        </w:trPr>
        <w:tc>
          <w:tcPr>
            <w:tcW w:w="10510" w:type="dxa"/>
            <w:gridSpan w:val="2"/>
            <w:vAlign w:val="center"/>
          </w:tcPr>
          <w:p w14:paraId="66E924A7" w14:textId="77777777" w:rsidR="007C452F" w:rsidRPr="00B24DD7" w:rsidRDefault="007C452F" w:rsidP="00A075CC">
            <w:pPr>
              <w:pStyle w:val="TableParagraph"/>
              <w:spacing w:before="120" w:line="164" w:lineRule="exact"/>
              <w:rPr>
                <w:rFonts w:ascii="Roboto" w:hAnsi="Roboto" w:cstheme="minorHAnsi"/>
                <w:sz w:val="20"/>
                <w:szCs w:val="20"/>
              </w:rPr>
            </w:pPr>
            <w:r w:rsidRPr="00B24DD7">
              <w:rPr>
                <w:rFonts w:ascii="Roboto" w:hAnsi="Roboto" w:cstheme="minorHAnsi"/>
                <w:sz w:val="20"/>
                <w:szCs w:val="20"/>
              </w:rPr>
              <w:t>Please list any approvals and/or accreditations you currently have for other social compliance schemes.:</w:t>
            </w:r>
          </w:p>
        </w:tc>
      </w:tr>
    </w:tbl>
    <w:p w14:paraId="609B8733" w14:textId="77777777" w:rsidR="007C452F" w:rsidRDefault="007C452F" w:rsidP="007C452F">
      <w:pPr>
        <w:ind w:right="-180"/>
        <w:jc w:val="center"/>
        <w:rPr>
          <w:rFonts w:ascii="Roboto" w:hAnsi="Roboto"/>
          <w:i/>
          <w:iCs/>
          <w:sz w:val="16"/>
          <w:szCs w:val="16"/>
        </w:rPr>
      </w:pPr>
    </w:p>
    <w:p w14:paraId="499E86BE" w14:textId="77777777" w:rsidR="007C452F" w:rsidRPr="00E16FB9" w:rsidRDefault="007C452F" w:rsidP="007C452F">
      <w:pPr>
        <w:ind w:right="-180"/>
        <w:jc w:val="center"/>
        <w:rPr>
          <w:rFonts w:ascii="Roboto" w:hAnsi="Roboto"/>
          <w:i/>
          <w:iCs/>
          <w:sz w:val="16"/>
          <w:szCs w:val="16"/>
        </w:rPr>
      </w:pPr>
      <w:r w:rsidRPr="00E16FB9">
        <w:rPr>
          <w:rFonts w:ascii="Roboto" w:hAnsi="Roboto"/>
          <w:i/>
          <w:iCs/>
          <w:sz w:val="16"/>
          <w:szCs w:val="16"/>
        </w:rPr>
        <w:t>Please copy and paste this table to add more locations as required.</w:t>
      </w:r>
    </w:p>
    <w:p w14:paraId="61A41158" w14:textId="77777777" w:rsidR="007C452F" w:rsidRDefault="007C452F" w:rsidP="007C452F"/>
    <w:p w14:paraId="46C9D49A" w14:textId="77777777" w:rsidR="007C452F" w:rsidRDefault="007C452F" w:rsidP="007C452F"/>
    <w:p w14:paraId="47EDE32C" w14:textId="77777777" w:rsidR="007C452F" w:rsidRDefault="007C452F" w:rsidP="007C452F"/>
    <w:p w14:paraId="0C30F6EA" w14:textId="77777777" w:rsidR="007C452F" w:rsidRDefault="007C452F" w:rsidP="007C452F"/>
    <w:p w14:paraId="4D7D2003" w14:textId="77777777" w:rsidR="007C452F" w:rsidRPr="00E16FB9" w:rsidRDefault="007C452F" w:rsidP="007C452F">
      <w:pPr>
        <w:rPr>
          <w:rFonts w:ascii="Roboto" w:hAnsi="Roboto"/>
          <w:sz w:val="20"/>
          <w:szCs w:val="20"/>
        </w:rPr>
      </w:pPr>
    </w:p>
    <w:p w14:paraId="3AD70BA6" w14:textId="77777777" w:rsidR="00A87487" w:rsidRDefault="00A87487">
      <w:pPr>
        <w:rPr>
          <w:rFonts w:ascii="Museo Sans 900" w:hAnsi="Museo Sans 900" w:cs="Calibri"/>
          <w:b/>
          <w:bCs/>
          <w:color w:val="116F8D"/>
          <w:sz w:val="52"/>
          <w:szCs w:val="52"/>
          <w:shd w:val="clear" w:color="auto" w:fill="FFFFFF"/>
        </w:rPr>
      </w:pPr>
      <w:r>
        <w:rPr>
          <w:rFonts w:ascii="Museo Sans 900" w:hAnsi="Museo Sans 900" w:cs="Calibri"/>
          <w:b/>
          <w:bCs/>
          <w:color w:val="116F8D"/>
          <w:sz w:val="52"/>
          <w:szCs w:val="52"/>
          <w:shd w:val="clear" w:color="auto" w:fill="FFFFFF"/>
        </w:rPr>
        <w:br w:type="page"/>
      </w:r>
    </w:p>
    <w:p w14:paraId="20F07E9D" w14:textId="3E6EC70D" w:rsidR="007C452F" w:rsidRDefault="007C452F" w:rsidP="007C452F">
      <w:pPr>
        <w:spacing w:before="120"/>
        <w:jc w:val="center"/>
        <w:rPr>
          <w:rFonts w:ascii="Museo Sans 900" w:hAnsi="Museo Sans 900" w:cs="Calibri"/>
          <w:b/>
          <w:bCs/>
          <w:color w:val="116F8D"/>
          <w:sz w:val="52"/>
          <w:szCs w:val="52"/>
          <w:shd w:val="clear" w:color="auto" w:fill="FFFFFF"/>
        </w:rPr>
      </w:pPr>
      <w:r w:rsidRPr="00BC7110">
        <w:rPr>
          <w:rFonts w:ascii="Museo Sans 900" w:hAnsi="Museo Sans 900" w:cs="Calibri"/>
          <w:b/>
          <w:bCs/>
          <w:color w:val="116F8D"/>
          <w:sz w:val="52"/>
          <w:szCs w:val="52"/>
          <w:shd w:val="clear" w:color="auto" w:fill="FFFFFF"/>
        </w:rPr>
        <w:lastRenderedPageBreak/>
        <w:t>Certification Body Application for Recognition</w:t>
      </w:r>
    </w:p>
    <w:p w14:paraId="18CE5667" w14:textId="77777777" w:rsidR="00A87487" w:rsidRPr="00A87487" w:rsidRDefault="00A87487" w:rsidP="00A87487">
      <w:pPr>
        <w:spacing w:before="120"/>
        <w:contextualSpacing/>
        <w:jc w:val="both"/>
        <w:rPr>
          <w:rFonts w:ascii="Roboto" w:hAnsi="Roboto" w:cstheme="minorHAnsi"/>
          <w:sz w:val="20"/>
          <w:szCs w:val="20"/>
        </w:rPr>
      </w:pPr>
    </w:p>
    <w:p w14:paraId="5A6FCB5E" w14:textId="44CA1871" w:rsidR="007C452F" w:rsidRPr="00A018DD" w:rsidRDefault="0015040A" w:rsidP="007C452F">
      <w:pPr>
        <w:spacing w:before="120"/>
        <w:rPr>
          <w:rFonts w:ascii="Museo Sans 900" w:hAnsi="Museo Sans 900"/>
          <w:b/>
          <w:bCs/>
          <w:color w:val="116F8D"/>
          <w:sz w:val="28"/>
          <w:szCs w:val="28"/>
        </w:rPr>
      </w:pPr>
      <w:r>
        <w:rPr>
          <w:rFonts w:ascii="Museo Sans 900" w:hAnsi="Museo Sans 900"/>
          <w:b/>
          <w:bCs/>
          <w:color w:val="116F8D"/>
          <w:sz w:val="28"/>
          <w:szCs w:val="28"/>
        </w:rPr>
        <w:t>1</w:t>
      </w:r>
      <w:r w:rsidR="007C452F" w:rsidRPr="00A018DD">
        <w:rPr>
          <w:rFonts w:ascii="Museo Sans 900" w:hAnsi="Museo Sans 900"/>
          <w:b/>
          <w:bCs/>
          <w:color w:val="116F8D"/>
          <w:sz w:val="28"/>
          <w:szCs w:val="28"/>
        </w:rPr>
        <w:t>.0</w:t>
      </w:r>
      <w:r w:rsidR="007C452F" w:rsidRPr="00A018DD">
        <w:rPr>
          <w:rFonts w:ascii="Museo Sans 900" w:hAnsi="Museo Sans 900"/>
          <w:b/>
          <w:bCs/>
          <w:color w:val="116F8D"/>
          <w:sz w:val="28"/>
          <w:szCs w:val="28"/>
        </w:rPr>
        <w:tab/>
        <w:t xml:space="preserve">Application Requirements </w:t>
      </w:r>
    </w:p>
    <w:p w14:paraId="0DD9A8B2" w14:textId="77777777" w:rsidR="007C452F" w:rsidRPr="00383029" w:rsidRDefault="007C452F" w:rsidP="007C452F">
      <w:pPr>
        <w:spacing w:before="120"/>
        <w:jc w:val="center"/>
        <w:rPr>
          <w:rFonts w:ascii="Roboto" w:eastAsia="Times New Roman" w:hAnsi="Roboto" w:cs="Calibri"/>
          <w:b/>
          <w:bCs/>
          <w:i/>
          <w:iCs/>
          <w:color w:val="000000"/>
          <w:sz w:val="16"/>
          <w:szCs w:val="16"/>
        </w:rPr>
      </w:pPr>
      <w:r w:rsidRPr="00383029">
        <w:rPr>
          <w:rFonts w:ascii="Roboto" w:hAnsi="Roboto"/>
          <w:b/>
          <w:bCs/>
          <w:i/>
          <w:iCs/>
          <w:sz w:val="16"/>
          <w:szCs w:val="16"/>
        </w:rPr>
        <w:t xml:space="preserve">Please provide the listed documentation and </w:t>
      </w:r>
      <w:r w:rsidRPr="00383029">
        <w:rPr>
          <w:rFonts w:ascii="Roboto" w:eastAsia="Times New Roman" w:hAnsi="Roboto" w:cs="Calibri"/>
          <w:b/>
          <w:bCs/>
          <w:i/>
          <w:iCs/>
          <w:color w:val="000000"/>
          <w:sz w:val="16"/>
          <w:szCs w:val="16"/>
        </w:rPr>
        <w:t>number attachments according to which Requirement # they apply to. Input the name and # of the document below exactly as it appears in the computer file name.</w:t>
      </w:r>
    </w:p>
    <w:tbl>
      <w:tblPr>
        <w:tblStyle w:val="TableGrid"/>
        <w:tblW w:w="0" w:type="auto"/>
        <w:tblLook w:val="04A0" w:firstRow="1" w:lastRow="0" w:firstColumn="1" w:lastColumn="0" w:noHBand="0" w:noVBand="1"/>
      </w:tblPr>
      <w:tblGrid>
        <w:gridCol w:w="2337"/>
        <w:gridCol w:w="2337"/>
        <w:gridCol w:w="2338"/>
        <w:gridCol w:w="2338"/>
      </w:tblGrid>
      <w:tr w:rsidR="007C452F" w14:paraId="661336FA" w14:textId="77777777" w:rsidTr="00A075CC">
        <w:trPr>
          <w:trHeight w:val="422"/>
        </w:trPr>
        <w:tc>
          <w:tcPr>
            <w:tcW w:w="2337" w:type="dxa"/>
            <w:shd w:val="clear" w:color="auto" w:fill="116F8D"/>
            <w:vAlign w:val="center"/>
          </w:tcPr>
          <w:p w14:paraId="72297C71" w14:textId="77777777" w:rsidR="007C452F" w:rsidRPr="005E7FFA" w:rsidRDefault="007C452F" w:rsidP="00A075CC">
            <w:pPr>
              <w:spacing w:before="120"/>
              <w:jc w:val="center"/>
              <w:rPr>
                <w:rFonts w:ascii="Roboto" w:hAnsi="Roboto"/>
                <w:b/>
                <w:bCs/>
                <w:color w:val="FFFFFF" w:themeColor="background1"/>
                <w:sz w:val="20"/>
                <w:szCs w:val="20"/>
              </w:rPr>
            </w:pPr>
            <w:r w:rsidRPr="005E7FFA">
              <w:rPr>
                <w:rFonts w:ascii="Roboto" w:hAnsi="Roboto"/>
                <w:b/>
                <w:bCs/>
                <w:color w:val="FFFFFF" w:themeColor="background1"/>
                <w:sz w:val="20"/>
                <w:szCs w:val="20"/>
              </w:rPr>
              <w:t>Scheme Requirement</w:t>
            </w:r>
          </w:p>
        </w:tc>
        <w:tc>
          <w:tcPr>
            <w:tcW w:w="2337" w:type="dxa"/>
            <w:shd w:val="clear" w:color="auto" w:fill="116F8D"/>
            <w:vAlign w:val="center"/>
          </w:tcPr>
          <w:p w14:paraId="3C97FBB4" w14:textId="77777777" w:rsidR="007C452F" w:rsidRPr="005E7FFA" w:rsidRDefault="007C452F" w:rsidP="00A075CC">
            <w:pPr>
              <w:spacing w:before="120"/>
              <w:jc w:val="center"/>
              <w:rPr>
                <w:rFonts w:ascii="Roboto" w:hAnsi="Roboto"/>
                <w:b/>
                <w:bCs/>
                <w:color w:val="FFFFFF" w:themeColor="background1"/>
                <w:sz w:val="20"/>
                <w:szCs w:val="20"/>
              </w:rPr>
            </w:pPr>
            <w:r w:rsidRPr="005E7FFA">
              <w:rPr>
                <w:rFonts w:ascii="Roboto" w:hAnsi="Roboto"/>
                <w:b/>
                <w:bCs/>
                <w:color w:val="FFFFFF" w:themeColor="background1"/>
                <w:sz w:val="20"/>
                <w:szCs w:val="20"/>
              </w:rPr>
              <w:t>Supporting Documents</w:t>
            </w:r>
          </w:p>
        </w:tc>
        <w:tc>
          <w:tcPr>
            <w:tcW w:w="2338" w:type="dxa"/>
            <w:shd w:val="clear" w:color="auto" w:fill="116F8D"/>
            <w:vAlign w:val="center"/>
          </w:tcPr>
          <w:p w14:paraId="2D9FFD96" w14:textId="77777777" w:rsidR="007C452F" w:rsidRPr="005E7FFA" w:rsidRDefault="007C452F" w:rsidP="00A075CC">
            <w:pPr>
              <w:spacing w:before="120"/>
              <w:jc w:val="center"/>
              <w:rPr>
                <w:rFonts w:ascii="Roboto" w:hAnsi="Roboto"/>
                <w:b/>
                <w:bCs/>
                <w:color w:val="FFFFFF" w:themeColor="background1"/>
                <w:sz w:val="20"/>
                <w:szCs w:val="20"/>
              </w:rPr>
            </w:pPr>
            <w:r w:rsidRPr="005E7FFA">
              <w:rPr>
                <w:rFonts w:ascii="Roboto" w:hAnsi="Roboto"/>
                <w:b/>
                <w:bCs/>
                <w:color w:val="FFFFFF" w:themeColor="background1"/>
                <w:sz w:val="20"/>
                <w:szCs w:val="20"/>
              </w:rPr>
              <w:t xml:space="preserve">Applicant </w:t>
            </w:r>
            <w:r>
              <w:rPr>
                <w:rFonts w:ascii="Roboto" w:hAnsi="Roboto"/>
                <w:b/>
                <w:bCs/>
                <w:color w:val="FFFFFF" w:themeColor="background1"/>
                <w:sz w:val="20"/>
                <w:szCs w:val="20"/>
              </w:rPr>
              <w:t>C</w:t>
            </w:r>
            <w:r w:rsidRPr="005E7FFA">
              <w:rPr>
                <w:rFonts w:ascii="Roboto" w:hAnsi="Roboto"/>
                <w:b/>
                <w:bCs/>
                <w:color w:val="FFFFFF" w:themeColor="background1"/>
                <w:sz w:val="20"/>
                <w:szCs w:val="20"/>
              </w:rPr>
              <w:t>omment</w:t>
            </w:r>
          </w:p>
        </w:tc>
        <w:tc>
          <w:tcPr>
            <w:tcW w:w="2338" w:type="dxa"/>
            <w:shd w:val="clear" w:color="auto" w:fill="116F8D"/>
            <w:vAlign w:val="center"/>
          </w:tcPr>
          <w:p w14:paraId="6DD02B1F" w14:textId="77777777" w:rsidR="007C452F" w:rsidRPr="005E7FFA" w:rsidRDefault="007C452F" w:rsidP="00A075CC">
            <w:pPr>
              <w:spacing w:before="120"/>
              <w:jc w:val="center"/>
              <w:rPr>
                <w:rFonts w:ascii="Roboto" w:hAnsi="Roboto"/>
                <w:b/>
                <w:bCs/>
                <w:color w:val="FFFFFF" w:themeColor="background1"/>
                <w:sz w:val="20"/>
                <w:szCs w:val="20"/>
              </w:rPr>
            </w:pPr>
            <w:r w:rsidRPr="005E7FFA">
              <w:rPr>
                <w:rFonts w:ascii="Roboto" w:hAnsi="Roboto"/>
                <w:b/>
                <w:bCs/>
                <w:color w:val="FFFFFF" w:themeColor="background1"/>
                <w:sz w:val="20"/>
                <w:szCs w:val="20"/>
              </w:rPr>
              <w:t>GSA Comment</w:t>
            </w:r>
          </w:p>
        </w:tc>
      </w:tr>
      <w:tr w:rsidR="007C452F" w:rsidRPr="00F90692" w14:paraId="62158762" w14:textId="77777777" w:rsidTr="00A075CC">
        <w:tc>
          <w:tcPr>
            <w:tcW w:w="2337" w:type="dxa"/>
          </w:tcPr>
          <w:p w14:paraId="0A30F242" w14:textId="77777777" w:rsidR="007C452F" w:rsidRPr="00DC434A" w:rsidRDefault="007C452F" w:rsidP="00A075CC">
            <w:pPr>
              <w:spacing w:before="120"/>
              <w:rPr>
                <w:rFonts w:ascii="Roboto" w:hAnsi="Roboto" w:cstheme="minorHAnsi"/>
                <w:sz w:val="16"/>
                <w:szCs w:val="16"/>
              </w:rPr>
            </w:pPr>
            <w:r w:rsidRPr="00DC434A">
              <w:rPr>
                <w:rFonts w:ascii="Roboto" w:hAnsi="Roboto" w:cstheme="minorHAnsi"/>
                <w:color w:val="000000"/>
                <w:sz w:val="16"/>
                <w:szCs w:val="16"/>
                <w:shd w:val="clear" w:color="auto" w:fill="FFFFFF"/>
              </w:rPr>
              <w:t xml:space="preserve">1. Provide a copy of ISO/IEC </w:t>
            </w:r>
            <w:r>
              <w:rPr>
                <w:rFonts w:ascii="Roboto" w:hAnsi="Roboto" w:cstheme="minorHAnsi"/>
                <w:color w:val="000000"/>
                <w:sz w:val="16"/>
                <w:szCs w:val="16"/>
                <w:shd w:val="clear" w:color="auto" w:fill="FFFFFF"/>
              </w:rPr>
              <w:t xml:space="preserve">17065 </w:t>
            </w:r>
            <w:r w:rsidRPr="00DC434A">
              <w:rPr>
                <w:rFonts w:ascii="Roboto" w:hAnsi="Roboto" w:cstheme="minorHAnsi"/>
                <w:color w:val="000000"/>
                <w:sz w:val="16"/>
                <w:szCs w:val="16"/>
                <w:shd w:val="clear" w:color="auto" w:fill="FFFFFF"/>
              </w:rPr>
              <w:t xml:space="preserve">accreditation certificate including scope, for an internationally recognized scheme (e.g. GFSI recognized, ISO Standard, </w:t>
            </w:r>
            <w:proofErr w:type="spellStart"/>
            <w:r w:rsidRPr="00DC434A">
              <w:rPr>
                <w:rFonts w:ascii="Roboto" w:hAnsi="Roboto" w:cstheme="minorHAnsi"/>
                <w:color w:val="000000"/>
                <w:sz w:val="16"/>
                <w:szCs w:val="16"/>
                <w:shd w:val="clear" w:color="auto" w:fill="FFFFFF"/>
              </w:rPr>
              <w:t>etc</w:t>
            </w:r>
            <w:proofErr w:type="spellEnd"/>
            <w:r w:rsidRPr="00DC434A">
              <w:rPr>
                <w:rFonts w:ascii="Roboto" w:hAnsi="Roboto" w:cstheme="minorHAnsi"/>
                <w:color w:val="000000"/>
                <w:sz w:val="16"/>
                <w:szCs w:val="16"/>
                <w:shd w:val="clear" w:color="auto" w:fill="FFFFFF"/>
              </w:rPr>
              <w:t>). Must be issued by an Accreditation Body that is an IAF member and MLA signatory. Include with evidence the AB name and verification of IAF/MLA status.</w:t>
            </w:r>
          </w:p>
        </w:tc>
        <w:tc>
          <w:tcPr>
            <w:tcW w:w="2337" w:type="dxa"/>
          </w:tcPr>
          <w:p w14:paraId="12CA94DD" w14:textId="77777777" w:rsidR="007C452F" w:rsidRPr="00F90692" w:rsidRDefault="007C452F" w:rsidP="00A075CC">
            <w:pPr>
              <w:spacing w:before="120"/>
              <w:rPr>
                <w:rFonts w:cstheme="minorHAnsi"/>
                <w:sz w:val="20"/>
                <w:szCs w:val="20"/>
              </w:rPr>
            </w:pPr>
          </w:p>
        </w:tc>
        <w:tc>
          <w:tcPr>
            <w:tcW w:w="2338" w:type="dxa"/>
          </w:tcPr>
          <w:p w14:paraId="00BD8F52" w14:textId="77777777" w:rsidR="007C452F" w:rsidRPr="00F90692" w:rsidRDefault="007C452F" w:rsidP="00A075CC">
            <w:pPr>
              <w:spacing w:before="120"/>
              <w:rPr>
                <w:rFonts w:cstheme="minorHAnsi"/>
                <w:sz w:val="20"/>
                <w:szCs w:val="20"/>
              </w:rPr>
            </w:pPr>
          </w:p>
        </w:tc>
        <w:tc>
          <w:tcPr>
            <w:tcW w:w="2338" w:type="dxa"/>
          </w:tcPr>
          <w:p w14:paraId="032FF6A3" w14:textId="77777777" w:rsidR="007C452F" w:rsidRPr="00F90692" w:rsidRDefault="007C452F" w:rsidP="00A075CC">
            <w:pPr>
              <w:spacing w:before="120"/>
              <w:rPr>
                <w:rFonts w:cstheme="minorHAnsi"/>
                <w:sz w:val="20"/>
                <w:szCs w:val="20"/>
              </w:rPr>
            </w:pPr>
          </w:p>
        </w:tc>
      </w:tr>
      <w:tr w:rsidR="007C452F" w:rsidRPr="00F90692" w14:paraId="73107CC9" w14:textId="77777777" w:rsidTr="00A075CC">
        <w:tc>
          <w:tcPr>
            <w:tcW w:w="2337" w:type="dxa"/>
          </w:tcPr>
          <w:p w14:paraId="6EF79A78" w14:textId="77777777" w:rsidR="007C452F" w:rsidRPr="00DC434A" w:rsidRDefault="007C452F" w:rsidP="00A075CC">
            <w:pPr>
              <w:spacing w:before="120"/>
              <w:rPr>
                <w:rFonts w:ascii="Roboto" w:eastAsia="Times New Roman" w:hAnsi="Roboto" w:cstheme="minorHAnsi"/>
                <w:color w:val="000000"/>
                <w:sz w:val="16"/>
                <w:szCs w:val="16"/>
              </w:rPr>
            </w:pPr>
            <w:r w:rsidRPr="00DC434A">
              <w:rPr>
                <w:rFonts w:ascii="Roboto" w:eastAsia="Times New Roman" w:hAnsi="Roboto" w:cstheme="minorHAnsi"/>
                <w:color w:val="000000"/>
                <w:sz w:val="16"/>
                <w:szCs w:val="16"/>
              </w:rPr>
              <w:t>2. Copy of Organizational Chart, including annotations for persons that would be involved in GSA Scheme activities</w:t>
            </w:r>
          </w:p>
        </w:tc>
        <w:tc>
          <w:tcPr>
            <w:tcW w:w="2337" w:type="dxa"/>
          </w:tcPr>
          <w:p w14:paraId="2BEDD359" w14:textId="77777777" w:rsidR="007C452F" w:rsidRPr="00F90692" w:rsidRDefault="007C452F" w:rsidP="00A075CC">
            <w:pPr>
              <w:spacing w:before="120"/>
              <w:rPr>
                <w:rFonts w:cstheme="minorHAnsi"/>
                <w:sz w:val="20"/>
                <w:szCs w:val="20"/>
              </w:rPr>
            </w:pPr>
          </w:p>
        </w:tc>
        <w:tc>
          <w:tcPr>
            <w:tcW w:w="2338" w:type="dxa"/>
          </w:tcPr>
          <w:p w14:paraId="5DD1CA95" w14:textId="77777777" w:rsidR="007C452F" w:rsidRPr="00F90692" w:rsidRDefault="007C452F" w:rsidP="00A075CC">
            <w:pPr>
              <w:spacing w:before="120"/>
              <w:rPr>
                <w:rFonts w:cstheme="minorHAnsi"/>
                <w:sz w:val="20"/>
                <w:szCs w:val="20"/>
              </w:rPr>
            </w:pPr>
          </w:p>
        </w:tc>
        <w:tc>
          <w:tcPr>
            <w:tcW w:w="2338" w:type="dxa"/>
          </w:tcPr>
          <w:p w14:paraId="54559A62" w14:textId="77777777" w:rsidR="007C452F" w:rsidRPr="00F90692" w:rsidRDefault="007C452F" w:rsidP="00A075CC">
            <w:pPr>
              <w:spacing w:before="120"/>
              <w:rPr>
                <w:rFonts w:cstheme="minorHAnsi"/>
                <w:sz w:val="20"/>
                <w:szCs w:val="20"/>
              </w:rPr>
            </w:pPr>
          </w:p>
        </w:tc>
      </w:tr>
      <w:tr w:rsidR="007C452F" w:rsidRPr="00F90692" w14:paraId="2D43ECEF" w14:textId="77777777" w:rsidTr="00A075CC">
        <w:tc>
          <w:tcPr>
            <w:tcW w:w="2337" w:type="dxa"/>
          </w:tcPr>
          <w:p w14:paraId="5A902D65" w14:textId="77777777" w:rsidR="007C452F" w:rsidRPr="00DC434A" w:rsidRDefault="007C452F" w:rsidP="00A075CC">
            <w:pPr>
              <w:spacing w:before="120"/>
              <w:rPr>
                <w:rFonts w:ascii="Roboto" w:eastAsia="Times New Roman" w:hAnsi="Roboto" w:cstheme="minorHAnsi"/>
                <w:color w:val="000000"/>
                <w:sz w:val="16"/>
                <w:szCs w:val="16"/>
              </w:rPr>
            </w:pPr>
            <w:r w:rsidRPr="00DC434A">
              <w:rPr>
                <w:rFonts w:ascii="Roboto" w:eastAsia="Times New Roman" w:hAnsi="Roboto" w:cstheme="minorHAnsi"/>
                <w:color w:val="000000"/>
                <w:sz w:val="16"/>
                <w:szCs w:val="16"/>
              </w:rPr>
              <w:t xml:space="preserve">3. Copy of valid liability/indemnity insurance certificate with a value equal to or greater than </w:t>
            </w:r>
            <w:r>
              <w:rPr>
                <w:rFonts w:ascii="Roboto" w:eastAsia="Times New Roman" w:hAnsi="Roboto" w:cstheme="minorHAnsi"/>
                <w:color w:val="000000"/>
                <w:sz w:val="16"/>
                <w:szCs w:val="16"/>
              </w:rPr>
              <w:t>$</w:t>
            </w:r>
            <w:r w:rsidRPr="00DC434A">
              <w:rPr>
                <w:rFonts w:ascii="Roboto" w:eastAsia="Times New Roman" w:hAnsi="Roboto" w:cstheme="minorHAnsi"/>
                <w:color w:val="000000"/>
                <w:sz w:val="16"/>
                <w:szCs w:val="16"/>
              </w:rPr>
              <w:t>5,000,000 USD</w:t>
            </w:r>
          </w:p>
        </w:tc>
        <w:tc>
          <w:tcPr>
            <w:tcW w:w="2337" w:type="dxa"/>
          </w:tcPr>
          <w:p w14:paraId="682A57A0" w14:textId="77777777" w:rsidR="007C452F" w:rsidRPr="00F90692" w:rsidRDefault="007C452F" w:rsidP="00A075CC">
            <w:pPr>
              <w:spacing w:before="120"/>
              <w:rPr>
                <w:rFonts w:cstheme="minorHAnsi"/>
                <w:sz w:val="20"/>
                <w:szCs w:val="20"/>
              </w:rPr>
            </w:pPr>
          </w:p>
        </w:tc>
        <w:tc>
          <w:tcPr>
            <w:tcW w:w="2338" w:type="dxa"/>
          </w:tcPr>
          <w:p w14:paraId="3B709075" w14:textId="77777777" w:rsidR="007C452F" w:rsidRPr="00F90692" w:rsidRDefault="007C452F" w:rsidP="00A075CC">
            <w:pPr>
              <w:spacing w:before="120"/>
              <w:rPr>
                <w:rFonts w:cstheme="minorHAnsi"/>
                <w:sz w:val="20"/>
                <w:szCs w:val="20"/>
              </w:rPr>
            </w:pPr>
          </w:p>
        </w:tc>
        <w:tc>
          <w:tcPr>
            <w:tcW w:w="2338" w:type="dxa"/>
          </w:tcPr>
          <w:p w14:paraId="6862B197" w14:textId="77777777" w:rsidR="007C452F" w:rsidRPr="00F90692" w:rsidRDefault="007C452F" w:rsidP="00A075CC">
            <w:pPr>
              <w:spacing w:before="120"/>
              <w:rPr>
                <w:rFonts w:cstheme="minorHAnsi"/>
                <w:sz w:val="20"/>
                <w:szCs w:val="20"/>
              </w:rPr>
            </w:pPr>
          </w:p>
        </w:tc>
      </w:tr>
      <w:tr w:rsidR="007C452F" w:rsidRPr="00F90692" w14:paraId="0749512B" w14:textId="77777777" w:rsidTr="00A075CC">
        <w:tc>
          <w:tcPr>
            <w:tcW w:w="2337" w:type="dxa"/>
          </w:tcPr>
          <w:p w14:paraId="21E56910" w14:textId="77777777" w:rsidR="007C452F" w:rsidRPr="00DC434A" w:rsidRDefault="007C452F" w:rsidP="00A075CC">
            <w:pPr>
              <w:spacing w:before="120"/>
              <w:rPr>
                <w:rFonts w:ascii="Roboto" w:eastAsia="Times New Roman" w:hAnsi="Roboto" w:cstheme="minorHAnsi"/>
                <w:color w:val="000000"/>
                <w:sz w:val="16"/>
                <w:szCs w:val="16"/>
              </w:rPr>
            </w:pPr>
            <w:r w:rsidRPr="00DC434A">
              <w:rPr>
                <w:rFonts w:ascii="Roboto" w:eastAsia="Times New Roman" w:hAnsi="Roboto" w:cstheme="minorHAnsi"/>
                <w:color w:val="000000"/>
                <w:sz w:val="16"/>
                <w:szCs w:val="16"/>
              </w:rPr>
              <w:t>4. Procedure for ensuring impartiality and prevention of conflict of interest for CB personnel.</w:t>
            </w:r>
          </w:p>
        </w:tc>
        <w:tc>
          <w:tcPr>
            <w:tcW w:w="2337" w:type="dxa"/>
          </w:tcPr>
          <w:p w14:paraId="78FC554A" w14:textId="77777777" w:rsidR="007C452F" w:rsidRPr="00F90692" w:rsidRDefault="007C452F" w:rsidP="00A075CC">
            <w:pPr>
              <w:spacing w:before="120"/>
              <w:rPr>
                <w:rFonts w:cstheme="minorHAnsi"/>
                <w:sz w:val="20"/>
                <w:szCs w:val="20"/>
              </w:rPr>
            </w:pPr>
          </w:p>
        </w:tc>
        <w:tc>
          <w:tcPr>
            <w:tcW w:w="2338" w:type="dxa"/>
          </w:tcPr>
          <w:p w14:paraId="0360E6DB" w14:textId="77777777" w:rsidR="007C452F" w:rsidRPr="00F90692" w:rsidRDefault="007C452F" w:rsidP="00A075CC">
            <w:pPr>
              <w:spacing w:before="120"/>
              <w:rPr>
                <w:rFonts w:cstheme="minorHAnsi"/>
                <w:sz w:val="20"/>
                <w:szCs w:val="20"/>
              </w:rPr>
            </w:pPr>
          </w:p>
        </w:tc>
        <w:tc>
          <w:tcPr>
            <w:tcW w:w="2338" w:type="dxa"/>
          </w:tcPr>
          <w:p w14:paraId="3785137C" w14:textId="77777777" w:rsidR="007C452F" w:rsidRPr="00F90692" w:rsidRDefault="007C452F" w:rsidP="00A075CC">
            <w:pPr>
              <w:spacing w:before="120"/>
              <w:rPr>
                <w:rFonts w:cstheme="minorHAnsi"/>
                <w:sz w:val="20"/>
                <w:szCs w:val="20"/>
              </w:rPr>
            </w:pPr>
          </w:p>
        </w:tc>
      </w:tr>
      <w:tr w:rsidR="007C452F" w:rsidRPr="00F90692" w14:paraId="2972B50E" w14:textId="77777777" w:rsidTr="00A075CC">
        <w:tc>
          <w:tcPr>
            <w:tcW w:w="2337" w:type="dxa"/>
          </w:tcPr>
          <w:p w14:paraId="22BB9F49" w14:textId="77777777" w:rsidR="007C452F" w:rsidRPr="00DC434A" w:rsidRDefault="007C452F" w:rsidP="00A075CC">
            <w:pPr>
              <w:spacing w:before="120"/>
              <w:rPr>
                <w:rFonts w:ascii="Roboto" w:eastAsia="Times New Roman" w:hAnsi="Roboto" w:cstheme="minorHAnsi"/>
                <w:color w:val="000000"/>
                <w:sz w:val="16"/>
                <w:szCs w:val="16"/>
              </w:rPr>
            </w:pPr>
            <w:r w:rsidRPr="00DC434A">
              <w:rPr>
                <w:rFonts w:ascii="Roboto" w:eastAsia="Times New Roman" w:hAnsi="Roboto" w:cstheme="minorHAnsi"/>
                <w:color w:val="000000"/>
                <w:sz w:val="16"/>
                <w:szCs w:val="16"/>
              </w:rPr>
              <w:t>5. Procedure for ensuring impartiality and prevention of conflict of interest for auditors and sub-contract auditors.</w:t>
            </w:r>
          </w:p>
        </w:tc>
        <w:tc>
          <w:tcPr>
            <w:tcW w:w="2337" w:type="dxa"/>
          </w:tcPr>
          <w:p w14:paraId="12DA83FF" w14:textId="77777777" w:rsidR="007C452F" w:rsidRPr="00F90692" w:rsidRDefault="007C452F" w:rsidP="00A075CC">
            <w:pPr>
              <w:spacing w:before="120"/>
              <w:rPr>
                <w:rFonts w:cstheme="minorHAnsi"/>
                <w:sz w:val="20"/>
                <w:szCs w:val="20"/>
              </w:rPr>
            </w:pPr>
          </w:p>
        </w:tc>
        <w:tc>
          <w:tcPr>
            <w:tcW w:w="2338" w:type="dxa"/>
          </w:tcPr>
          <w:p w14:paraId="64068442" w14:textId="77777777" w:rsidR="007C452F" w:rsidRPr="00F90692" w:rsidRDefault="007C452F" w:rsidP="00A075CC">
            <w:pPr>
              <w:spacing w:before="120"/>
              <w:rPr>
                <w:rFonts w:cstheme="minorHAnsi"/>
                <w:sz w:val="20"/>
                <w:szCs w:val="20"/>
              </w:rPr>
            </w:pPr>
          </w:p>
        </w:tc>
        <w:tc>
          <w:tcPr>
            <w:tcW w:w="2338" w:type="dxa"/>
          </w:tcPr>
          <w:p w14:paraId="690CC1C6" w14:textId="77777777" w:rsidR="007C452F" w:rsidRPr="00F90692" w:rsidRDefault="007C452F" w:rsidP="00A075CC">
            <w:pPr>
              <w:spacing w:before="120"/>
              <w:rPr>
                <w:rFonts w:cstheme="minorHAnsi"/>
                <w:sz w:val="20"/>
                <w:szCs w:val="20"/>
              </w:rPr>
            </w:pPr>
          </w:p>
        </w:tc>
      </w:tr>
      <w:tr w:rsidR="007C452F" w:rsidRPr="00F90692" w14:paraId="1DA3AC2E" w14:textId="77777777" w:rsidTr="00A075CC">
        <w:tc>
          <w:tcPr>
            <w:tcW w:w="2337" w:type="dxa"/>
          </w:tcPr>
          <w:p w14:paraId="309891AF" w14:textId="77777777" w:rsidR="007C452F" w:rsidRPr="00503089" w:rsidRDefault="007C452F" w:rsidP="00A075CC">
            <w:pPr>
              <w:spacing w:before="120"/>
              <w:rPr>
                <w:rFonts w:ascii="Roboto" w:eastAsia="Times New Roman" w:hAnsi="Roboto" w:cstheme="minorHAnsi"/>
                <w:i/>
                <w:iCs/>
                <w:color w:val="000000"/>
                <w:sz w:val="16"/>
                <w:szCs w:val="16"/>
              </w:rPr>
            </w:pPr>
            <w:r w:rsidRPr="00DC434A">
              <w:rPr>
                <w:rFonts w:ascii="Roboto" w:eastAsia="Times New Roman" w:hAnsi="Roboto" w:cstheme="minorHAnsi"/>
                <w:color w:val="000000"/>
                <w:sz w:val="16"/>
                <w:szCs w:val="16"/>
              </w:rPr>
              <w:t xml:space="preserve">6. Number of CB management and administrative personnel that would be involved in GSA Scheme activities, such as assigning auditors, ensuring scheme requirements are met, auditor training and performance tracking, etc.  State the function of each person, location, and competencies.  Include details for those personnel </w:t>
            </w:r>
            <w:r w:rsidRPr="00DC434A">
              <w:rPr>
                <w:rFonts w:ascii="Roboto" w:eastAsia="Times New Roman" w:hAnsi="Roboto" w:cstheme="minorHAnsi"/>
                <w:color w:val="000000"/>
                <w:sz w:val="16"/>
                <w:szCs w:val="16"/>
              </w:rPr>
              <w:lastRenderedPageBreak/>
              <w:t xml:space="preserve">with seafood and aquaculture competencies.  </w:t>
            </w:r>
            <w:r w:rsidRPr="00DC434A">
              <w:rPr>
                <w:rFonts w:ascii="Roboto" w:eastAsia="Times New Roman" w:hAnsi="Roboto" w:cstheme="minorHAnsi"/>
                <w:i/>
                <w:iCs/>
                <w:color w:val="000000"/>
                <w:sz w:val="16"/>
                <w:szCs w:val="16"/>
              </w:rPr>
              <w:t>(Note:  Note - refer to CB Requirements Document for CB Personnel competency requirements.  This section about CB management and administrative staff that would manage the GSA program</w:t>
            </w:r>
            <w:r>
              <w:rPr>
                <w:rFonts w:ascii="Roboto" w:eastAsia="Times New Roman" w:hAnsi="Roboto" w:cstheme="minorHAnsi"/>
                <w:i/>
                <w:iCs/>
                <w:color w:val="000000"/>
                <w:sz w:val="16"/>
                <w:szCs w:val="16"/>
              </w:rPr>
              <w:t>.</w:t>
            </w:r>
          </w:p>
        </w:tc>
        <w:tc>
          <w:tcPr>
            <w:tcW w:w="2337" w:type="dxa"/>
          </w:tcPr>
          <w:p w14:paraId="6819B7DF" w14:textId="77777777" w:rsidR="007C452F" w:rsidRPr="00F90692" w:rsidRDefault="007C452F" w:rsidP="00A075CC">
            <w:pPr>
              <w:spacing w:before="120"/>
              <w:rPr>
                <w:rFonts w:cstheme="minorHAnsi"/>
                <w:sz w:val="20"/>
                <w:szCs w:val="20"/>
              </w:rPr>
            </w:pPr>
          </w:p>
          <w:p w14:paraId="3DAFC2EC" w14:textId="77777777" w:rsidR="007C452F" w:rsidRPr="00F90692" w:rsidRDefault="007C452F" w:rsidP="00A075CC">
            <w:pPr>
              <w:spacing w:before="120"/>
              <w:rPr>
                <w:rFonts w:cstheme="minorHAnsi"/>
                <w:sz w:val="20"/>
                <w:szCs w:val="20"/>
              </w:rPr>
            </w:pPr>
          </w:p>
          <w:p w14:paraId="1AD5BA91" w14:textId="77777777" w:rsidR="007C452F" w:rsidRPr="00F90692" w:rsidRDefault="007C452F" w:rsidP="00A075CC">
            <w:pPr>
              <w:spacing w:before="120"/>
              <w:rPr>
                <w:rFonts w:cstheme="minorHAnsi"/>
                <w:sz w:val="20"/>
                <w:szCs w:val="20"/>
              </w:rPr>
            </w:pPr>
          </w:p>
          <w:p w14:paraId="1463168F" w14:textId="77777777" w:rsidR="007C452F" w:rsidRPr="00F90692" w:rsidRDefault="007C452F" w:rsidP="00A075CC">
            <w:pPr>
              <w:spacing w:before="120"/>
              <w:rPr>
                <w:rFonts w:cstheme="minorHAnsi"/>
                <w:sz w:val="20"/>
                <w:szCs w:val="20"/>
              </w:rPr>
            </w:pPr>
          </w:p>
          <w:p w14:paraId="3865232C" w14:textId="77777777" w:rsidR="007C452F" w:rsidRPr="00F90692" w:rsidRDefault="007C452F" w:rsidP="00A075CC">
            <w:pPr>
              <w:spacing w:before="120"/>
              <w:rPr>
                <w:rFonts w:cstheme="minorHAnsi"/>
                <w:sz w:val="20"/>
                <w:szCs w:val="20"/>
              </w:rPr>
            </w:pPr>
          </w:p>
          <w:p w14:paraId="1B0323CE" w14:textId="77777777" w:rsidR="007C452F" w:rsidRPr="00F90692" w:rsidRDefault="007C452F" w:rsidP="00A075CC">
            <w:pPr>
              <w:spacing w:before="120"/>
              <w:rPr>
                <w:rFonts w:cstheme="minorHAnsi"/>
                <w:sz w:val="20"/>
                <w:szCs w:val="20"/>
              </w:rPr>
            </w:pPr>
          </w:p>
          <w:p w14:paraId="628160FD" w14:textId="77777777" w:rsidR="007C452F" w:rsidRPr="00F90692" w:rsidRDefault="007C452F" w:rsidP="00A075CC">
            <w:pPr>
              <w:spacing w:before="120"/>
              <w:rPr>
                <w:rFonts w:cstheme="minorHAnsi"/>
                <w:sz w:val="20"/>
                <w:szCs w:val="20"/>
              </w:rPr>
            </w:pPr>
          </w:p>
          <w:p w14:paraId="1872AADF" w14:textId="77777777" w:rsidR="007C452F" w:rsidRPr="00F90692" w:rsidRDefault="007C452F" w:rsidP="00A075CC">
            <w:pPr>
              <w:spacing w:before="120"/>
              <w:rPr>
                <w:rFonts w:cstheme="minorHAnsi"/>
                <w:sz w:val="20"/>
                <w:szCs w:val="20"/>
              </w:rPr>
            </w:pPr>
          </w:p>
          <w:p w14:paraId="0211E224" w14:textId="77777777" w:rsidR="007C452F" w:rsidRPr="00F90692" w:rsidRDefault="007C452F" w:rsidP="00A075CC">
            <w:pPr>
              <w:spacing w:before="120"/>
              <w:rPr>
                <w:rFonts w:cstheme="minorHAnsi"/>
                <w:sz w:val="20"/>
                <w:szCs w:val="20"/>
              </w:rPr>
            </w:pPr>
          </w:p>
          <w:p w14:paraId="031D2A3E" w14:textId="77777777" w:rsidR="007C452F" w:rsidRPr="00F90692" w:rsidRDefault="007C452F" w:rsidP="00A075CC">
            <w:pPr>
              <w:spacing w:before="120"/>
              <w:rPr>
                <w:rFonts w:cstheme="minorHAnsi"/>
                <w:sz w:val="20"/>
                <w:szCs w:val="20"/>
              </w:rPr>
            </w:pPr>
          </w:p>
        </w:tc>
        <w:tc>
          <w:tcPr>
            <w:tcW w:w="2338" w:type="dxa"/>
          </w:tcPr>
          <w:p w14:paraId="10EA319E" w14:textId="77777777" w:rsidR="007C452F" w:rsidRPr="00F90692" w:rsidRDefault="007C452F" w:rsidP="00A075CC">
            <w:pPr>
              <w:spacing w:before="120"/>
              <w:rPr>
                <w:rFonts w:cstheme="minorHAnsi"/>
                <w:sz w:val="20"/>
                <w:szCs w:val="20"/>
              </w:rPr>
            </w:pPr>
          </w:p>
        </w:tc>
        <w:tc>
          <w:tcPr>
            <w:tcW w:w="2338" w:type="dxa"/>
          </w:tcPr>
          <w:p w14:paraId="037E4181" w14:textId="77777777" w:rsidR="007C452F" w:rsidRPr="00F90692" w:rsidRDefault="007C452F" w:rsidP="00A075CC">
            <w:pPr>
              <w:spacing w:before="120"/>
              <w:rPr>
                <w:rFonts w:cstheme="minorHAnsi"/>
                <w:sz w:val="20"/>
                <w:szCs w:val="20"/>
              </w:rPr>
            </w:pPr>
          </w:p>
        </w:tc>
      </w:tr>
      <w:tr w:rsidR="007C452F" w:rsidRPr="00F90692" w14:paraId="610A2FB5" w14:textId="77777777" w:rsidTr="00A075CC">
        <w:tc>
          <w:tcPr>
            <w:tcW w:w="2337" w:type="dxa"/>
          </w:tcPr>
          <w:p w14:paraId="2B11187A" w14:textId="77777777" w:rsidR="007C452F" w:rsidRPr="00DC434A" w:rsidRDefault="007C452F" w:rsidP="00A075CC">
            <w:pPr>
              <w:spacing w:before="120"/>
              <w:rPr>
                <w:rFonts w:ascii="Roboto" w:eastAsia="Times New Roman" w:hAnsi="Roboto" w:cstheme="minorHAnsi"/>
                <w:color w:val="000000"/>
                <w:sz w:val="16"/>
                <w:szCs w:val="16"/>
              </w:rPr>
            </w:pPr>
            <w:r w:rsidRPr="00DC434A">
              <w:rPr>
                <w:rFonts w:ascii="Roboto" w:eastAsia="Times New Roman" w:hAnsi="Roboto" w:cstheme="minorHAnsi"/>
                <w:color w:val="000000"/>
                <w:sz w:val="16"/>
                <w:szCs w:val="16"/>
              </w:rPr>
              <w:t>7. Number of CB personnel and location on the certification decision-making committee/team and their competencies.</w:t>
            </w:r>
          </w:p>
        </w:tc>
        <w:tc>
          <w:tcPr>
            <w:tcW w:w="2337" w:type="dxa"/>
          </w:tcPr>
          <w:p w14:paraId="49E4D7B0" w14:textId="77777777" w:rsidR="007C452F" w:rsidRPr="00F90692" w:rsidRDefault="007C452F" w:rsidP="00A075CC">
            <w:pPr>
              <w:spacing w:before="120"/>
              <w:rPr>
                <w:rFonts w:cstheme="minorHAnsi"/>
                <w:sz w:val="20"/>
                <w:szCs w:val="20"/>
              </w:rPr>
            </w:pPr>
          </w:p>
        </w:tc>
        <w:tc>
          <w:tcPr>
            <w:tcW w:w="2338" w:type="dxa"/>
          </w:tcPr>
          <w:p w14:paraId="6B334CD5" w14:textId="77777777" w:rsidR="007C452F" w:rsidRPr="00F90692" w:rsidRDefault="007C452F" w:rsidP="00A075CC">
            <w:pPr>
              <w:spacing w:before="120"/>
              <w:rPr>
                <w:rFonts w:cstheme="minorHAnsi"/>
                <w:sz w:val="20"/>
                <w:szCs w:val="20"/>
              </w:rPr>
            </w:pPr>
          </w:p>
        </w:tc>
        <w:tc>
          <w:tcPr>
            <w:tcW w:w="2338" w:type="dxa"/>
          </w:tcPr>
          <w:p w14:paraId="2A1775AD" w14:textId="77777777" w:rsidR="007C452F" w:rsidRPr="00F90692" w:rsidRDefault="007C452F" w:rsidP="00A075CC">
            <w:pPr>
              <w:spacing w:before="120"/>
              <w:rPr>
                <w:rFonts w:cstheme="minorHAnsi"/>
                <w:sz w:val="20"/>
                <w:szCs w:val="20"/>
              </w:rPr>
            </w:pPr>
          </w:p>
        </w:tc>
      </w:tr>
      <w:tr w:rsidR="007C452F" w:rsidRPr="00F90692" w14:paraId="2495B6E1" w14:textId="77777777" w:rsidTr="00A075CC">
        <w:tc>
          <w:tcPr>
            <w:tcW w:w="2337" w:type="dxa"/>
          </w:tcPr>
          <w:p w14:paraId="5ED525FE" w14:textId="77777777" w:rsidR="007C452F" w:rsidRPr="00DC434A" w:rsidRDefault="007C452F" w:rsidP="00A075CC">
            <w:pPr>
              <w:spacing w:before="120"/>
              <w:rPr>
                <w:rFonts w:ascii="Roboto" w:eastAsia="Times New Roman" w:hAnsi="Roboto" w:cstheme="minorHAnsi"/>
                <w:color w:val="000000"/>
                <w:sz w:val="16"/>
                <w:szCs w:val="16"/>
              </w:rPr>
            </w:pPr>
            <w:r w:rsidRPr="00DC434A">
              <w:rPr>
                <w:rFonts w:ascii="Roboto" w:eastAsia="Times New Roman" w:hAnsi="Roboto" w:cstheme="minorHAnsi"/>
                <w:color w:val="000000"/>
                <w:sz w:val="16"/>
                <w:szCs w:val="16"/>
              </w:rPr>
              <w:t>8. Number of full-time employees performing audits with seafood/aquaculture</w:t>
            </w:r>
            <w:r>
              <w:rPr>
                <w:rFonts w:ascii="Roboto" w:eastAsia="Times New Roman" w:hAnsi="Roboto" w:cstheme="minorHAnsi"/>
                <w:color w:val="000000"/>
                <w:sz w:val="16"/>
                <w:szCs w:val="16"/>
              </w:rPr>
              <w:t>/fishery</w:t>
            </w:r>
            <w:r w:rsidRPr="00DC434A">
              <w:rPr>
                <w:rFonts w:ascii="Roboto" w:eastAsia="Times New Roman" w:hAnsi="Roboto" w:cstheme="minorHAnsi"/>
                <w:color w:val="000000"/>
                <w:sz w:val="16"/>
                <w:szCs w:val="16"/>
              </w:rPr>
              <w:t xml:space="preserve"> competency, their location, and APSCA competency.  Attach evidence demonstrating GSA auditor competency requirements have been met.</w:t>
            </w:r>
          </w:p>
          <w:p w14:paraId="321F690D" w14:textId="77777777" w:rsidR="007C452F" w:rsidRPr="00DC434A" w:rsidRDefault="007C452F" w:rsidP="00A075CC">
            <w:pPr>
              <w:spacing w:before="120"/>
              <w:rPr>
                <w:rFonts w:ascii="Roboto" w:eastAsia="Times New Roman" w:hAnsi="Roboto" w:cstheme="minorHAnsi"/>
                <w:color w:val="000000"/>
                <w:sz w:val="16"/>
                <w:szCs w:val="16"/>
              </w:rPr>
            </w:pPr>
          </w:p>
        </w:tc>
        <w:tc>
          <w:tcPr>
            <w:tcW w:w="2337" w:type="dxa"/>
          </w:tcPr>
          <w:p w14:paraId="7A0DE126" w14:textId="77777777" w:rsidR="007C452F" w:rsidRPr="00F90692" w:rsidRDefault="007C452F" w:rsidP="00A075CC">
            <w:pPr>
              <w:spacing w:before="120"/>
              <w:rPr>
                <w:rFonts w:cstheme="minorHAnsi"/>
                <w:sz w:val="20"/>
                <w:szCs w:val="20"/>
              </w:rPr>
            </w:pPr>
          </w:p>
        </w:tc>
        <w:tc>
          <w:tcPr>
            <w:tcW w:w="2338" w:type="dxa"/>
          </w:tcPr>
          <w:p w14:paraId="01836F50" w14:textId="77777777" w:rsidR="007C452F" w:rsidRPr="00F90692" w:rsidRDefault="007C452F" w:rsidP="00A075CC">
            <w:pPr>
              <w:spacing w:before="120"/>
              <w:rPr>
                <w:rFonts w:cstheme="minorHAnsi"/>
                <w:sz w:val="20"/>
                <w:szCs w:val="20"/>
              </w:rPr>
            </w:pPr>
          </w:p>
        </w:tc>
        <w:tc>
          <w:tcPr>
            <w:tcW w:w="2338" w:type="dxa"/>
          </w:tcPr>
          <w:p w14:paraId="2A51F0F5" w14:textId="77777777" w:rsidR="007C452F" w:rsidRPr="00F90692" w:rsidRDefault="007C452F" w:rsidP="00A075CC">
            <w:pPr>
              <w:spacing w:before="120"/>
              <w:rPr>
                <w:rFonts w:cstheme="minorHAnsi"/>
                <w:sz w:val="20"/>
                <w:szCs w:val="20"/>
              </w:rPr>
            </w:pPr>
          </w:p>
        </w:tc>
      </w:tr>
      <w:tr w:rsidR="007C452F" w:rsidRPr="00F90692" w14:paraId="7CC2CD5C" w14:textId="77777777" w:rsidTr="00A075CC">
        <w:tc>
          <w:tcPr>
            <w:tcW w:w="2337" w:type="dxa"/>
          </w:tcPr>
          <w:p w14:paraId="1E95ACD8" w14:textId="77777777" w:rsidR="007C452F" w:rsidRPr="00DC434A" w:rsidRDefault="007C452F" w:rsidP="00A075CC">
            <w:pPr>
              <w:spacing w:before="120"/>
              <w:rPr>
                <w:rFonts w:ascii="Roboto" w:eastAsia="Times New Roman" w:hAnsi="Roboto" w:cstheme="minorHAnsi"/>
                <w:color w:val="000000"/>
                <w:sz w:val="16"/>
                <w:szCs w:val="16"/>
              </w:rPr>
            </w:pPr>
            <w:r w:rsidRPr="00DC434A">
              <w:rPr>
                <w:rFonts w:ascii="Roboto" w:eastAsia="Times New Roman" w:hAnsi="Roboto" w:cstheme="minorHAnsi"/>
                <w:color w:val="000000"/>
                <w:sz w:val="16"/>
                <w:szCs w:val="16"/>
              </w:rPr>
              <w:t>9. Number of sub-contract auditors with APSCA competency, their location. Attach evidence demonstrating GSA auditor competency requirements have been met.</w:t>
            </w:r>
          </w:p>
        </w:tc>
        <w:tc>
          <w:tcPr>
            <w:tcW w:w="2337" w:type="dxa"/>
          </w:tcPr>
          <w:p w14:paraId="6F14A728" w14:textId="77777777" w:rsidR="007C452F" w:rsidRPr="00F90692" w:rsidRDefault="007C452F" w:rsidP="00A075CC">
            <w:pPr>
              <w:spacing w:before="120"/>
              <w:rPr>
                <w:rFonts w:cstheme="minorHAnsi"/>
                <w:sz w:val="20"/>
                <w:szCs w:val="20"/>
              </w:rPr>
            </w:pPr>
          </w:p>
        </w:tc>
        <w:tc>
          <w:tcPr>
            <w:tcW w:w="2338" w:type="dxa"/>
          </w:tcPr>
          <w:p w14:paraId="065D9312" w14:textId="77777777" w:rsidR="007C452F" w:rsidRPr="00F90692" w:rsidRDefault="007C452F" w:rsidP="00A075CC">
            <w:pPr>
              <w:spacing w:before="120"/>
              <w:rPr>
                <w:rFonts w:cstheme="minorHAnsi"/>
                <w:sz w:val="20"/>
                <w:szCs w:val="20"/>
              </w:rPr>
            </w:pPr>
          </w:p>
        </w:tc>
        <w:tc>
          <w:tcPr>
            <w:tcW w:w="2338" w:type="dxa"/>
          </w:tcPr>
          <w:p w14:paraId="4EDFDA34" w14:textId="77777777" w:rsidR="007C452F" w:rsidRPr="00F90692" w:rsidRDefault="007C452F" w:rsidP="00A075CC">
            <w:pPr>
              <w:spacing w:before="120"/>
              <w:rPr>
                <w:rFonts w:cstheme="minorHAnsi"/>
                <w:sz w:val="20"/>
                <w:szCs w:val="20"/>
              </w:rPr>
            </w:pPr>
          </w:p>
        </w:tc>
      </w:tr>
      <w:tr w:rsidR="007C452F" w:rsidRPr="00F90692" w14:paraId="0AE5B907" w14:textId="77777777" w:rsidTr="00A075CC">
        <w:tc>
          <w:tcPr>
            <w:tcW w:w="2337" w:type="dxa"/>
          </w:tcPr>
          <w:p w14:paraId="584D45C5" w14:textId="77777777" w:rsidR="007C452F" w:rsidRPr="00DC434A" w:rsidRDefault="007C452F" w:rsidP="00A075CC">
            <w:pPr>
              <w:spacing w:before="120"/>
              <w:rPr>
                <w:rFonts w:ascii="Roboto" w:eastAsia="Times New Roman" w:hAnsi="Roboto" w:cstheme="minorHAnsi"/>
                <w:color w:val="000000"/>
                <w:sz w:val="16"/>
                <w:szCs w:val="16"/>
              </w:rPr>
            </w:pPr>
            <w:r w:rsidRPr="00DC434A">
              <w:rPr>
                <w:rFonts w:ascii="Roboto" w:eastAsia="Times New Roman" w:hAnsi="Roboto" w:cstheme="minorHAnsi"/>
                <w:color w:val="000000"/>
                <w:sz w:val="16"/>
                <w:szCs w:val="16"/>
              </w:rPr>
              <w:t>10. Procedure for application review and assignment of competent auditor(s)</w:t>
            </w:r>
          </w:p>
        </w:tc>
        <w:tc>
          <w:tcPr>
            <w:tcW w:w="2337" w:type="dxa"/>
          </w:tcPr>
          <w:p w14:paraId="277A8071" w14:textId="77777777" w:rsidR="007C452F" w:rsidRPr="00F90692" w:rsidRDefault="007C452F" w:rsidP="00A075CC">
            <w:pPr>
              <w:spacing w:before="120"/>
              <w:rPr>
                <w:rFonts w:cstheme="minorHAnsi"/>
                <w:sz w:val="20"/>
                <w:szCs w:val="20"/>
              </w:rPr>
            </w:pPr>
          </w:p>
        </w:tc>
        <w:tc>
          <w:tcPr>
            <w:tcW w:w="2338" w:type="dxa"/>
          </w:tcPr>
          <w:p w14:paraId="219E3BC8" w14:textId="77777777" w:rsidR="007C452F" w:rsidRPr="00F90692" w:rsidRDefault="007C452F" w:rsidP="00A075CC">
            <w:pPr>
              <w:spacing w:before="120"/>
              <w:rPr>
                <w:rFonts w:cstheme="minorHAnsi"/>
                <w:sz w:val="20"/>
                <w:szCs w:val="20"/>
              </w:rPr>
            </w:pPr>
          </w:p>
        </w:tc>
        <w:tc>
          <w:tcPr>
            <w:tcW w:w="2338" w:type="dxa"/>
          </w:tcPr>
          <w:p w14:paraId="4E681B22" w14:textId="77777777" w:rsidR="007C452F" w:rsidRPr="00F90692" w:rsidRDefault="007C452F" w:rsidP="00A075CC">
            <w:pPr>
              <w:spacing w:before="120"/>
              <w:rPr>
                <w:rFonts w:cstheme="minorHAnsi"/>
                <w:sz w:val="20"/>
                <w:szCs w:val="20"/>
              </w:rPr>
            </w:pPr>
          </w:p>
        </w:tc>
      </w:tr>
      <w:tr w:rsidR="007C452F" w:rsidRPr="00F90692" w14:paraId="1AB34E92" w14:textId="77777777" w:rsidTr="00A075CC">
        <w:tc>
          <w:tcPr>
            <w:tcW w:w="2337" w:type="dxa"/>
          </w:tcPr>
          <w:p w14:paraId="29F7F492" w14:textId="77777777" w:rsidR="007C452F" w:rsidRPr="00DC434A" w:rsidRDefault="007C452F" w:rsidP="00A075CC">
            <w:pPr>
              <w:spacing w:before="120"/>
              <w:rPr>
                <w:rFonts w:ascii="Roboto" w:eastAsia="Times New Roman" w:hAnsi="Roboto" w:cstheme="minorHAnsi"/>
                <w:color w:val="000000"/>
                <w:sz w:val="16"/>
                <w:szCs w:val="16"/>
              </w:rPr>
            </w:pPr>
            <w:r w:rsidRPr="00DC434A">
              <w:rPr>
                <w:rFonts w:ascii="Roboto" w:eastAsia="Times New Roman" w:hAnsi="Roboto" w:cstheme="minorHAnsi"/>
                <w:color w:val="000000"/>
                <w:sz w:val="16"/>
                <w:szCs w:val="16"/>
              </w:rPr>
              <w:t>11. Procedure for ensuring proper oversight over auditors and sub-contract auditors.</w:t>
            </w:r>
          </w:p>
        </w:tc>
        <w:tc>
          <w:tcPr>
            <w:tcW w:w="2337" w:type="dxa"/>
          </w:tcPr>
          <w:p w14:paraId="286E5344" w14:textId="77777777" w:rsidR="007C452F" w:rsidRPr="00F90692" w:rsidRDefault="007C452F" w:rsidP="00A075CC">
            <w:pPr>
              <w:spacing w:before="120"/>
              <w:rPr>
                <w:rFonts w:cstheme="minorHAnsi"/>
                <w:sz w:val="20"/>
                <w:szCs w:val="20"/>
              </w:rPr>
            </w:pPr>
          </w:p>
        </w:tc>
        <w:tc>
          <w:tcPr>
            <w:tcW w:w="2338" w:type="dxa"/>
          </w:tcPr>
          <w:p w14:paraId="2B7D2375" w14:textId="77777777" w:rsidR="007C452F" w:rsidRPr="00F90692" w:rsidRDefault="007C452F" w:rsidP="00A075CC">
            <w:pPr>
              <w:spacing w:before="120"/>
              <w:rPr>
                <w:rFonts w:cstheme="minorHAnsi"/>
                <w:sz w:val="20"/>
                <w:szCs w:val="20"/>
              </w:rPr>
            </w:pPr>
          </w:p>
        </w:tc>
        <w:tc>
          <w:tcPr>
            <w:tcW w:w="2338" w:type="dxa"/>
          </w:tcPr>
          <w:p w14:paraId="7AC60B7A" w14:textId="77777777" w:rsidR="007C452F" w:rsidRPr="00F90692" w:rsidRDefault="007C452F" w:rsidP="00A075CC">
            <w:pPr>
              <w:spacing w:before="120"/>
              <w:rPr>
                <w:rFonts w:cstheme="minorHAnsi"/>
                <w:sz w:val="20"/>
                <w:szCs w:val="20"/>
              </w:rPr>
            </w:pPr>
          </w:p>
        </w:tc>
      </w:tr>
      <w:tr w:rsidR="007C452F" w:rsidRPr="00F90692" w14:paraId="7D1CFCA1" w14:textId="77777777" w:rsidTr="00A075CC">
        <w:tc>
          <w:tcPr>
            <w:tcW w:w="2337" w:type="dxa"/>
          </w:tcPr>
          <w:p w14:paraId="6BD9E544" w14:textId="77777777" w:rsidR="007C452F" w:rsidRPr="00DC434A" w:rsidRDefault="007C452F" w:rsidP="00A075CC">
            <w:pPr>
              <w:spacing w:before="120"/>
              <w:rPr>
                <w:rFonts w:ascii="Roboto" w:eastAsia="Times New Roman" w:hAnsi="Roboto" w:cstheme="minorHAnsi"/>
                <w:color w:val="000000"/>
                <w:sz w:val="16"/>
                <w:szCs w:val="16"/>
              </w:rPr>
            </w:pPr>
            <w:r w:rsidRPr="00DC434A">
              <w:rPr>
                <w:rFonts w:ascii="Roboto" w:eastAsia="Times New Roman" w:hAnsi="Roboto" w:cstheme="minorHAnsi"/>
                <w:color w:val="000000"/>
                <w:sz w:val="16"/>
                <w:szCs w:val="16"/>
              </w:rPr>
              <w:t>12. Procedure and policy for training of auditors, including shadow/witness sign-off, refresher training and maintenance of competency.</w:t>
            </w:r>
          </w:p>
        </w:tc>
        <w:tc>
          <w:tcPr>
            <w:tcW w:w="2337" w:type="dxa"/>
          </w:tcPr>
          <w:p w14:paraId="213D64AE" w14:textId="77777777" w:rsidR="007C452F" w:rsidRPr="00F90692" w:rsidRDefault="007C452F" w:rsidP="00A075CC">
            <w:pPr>
              <w:spacing w:before="120"/>
              <w:rPr>
                <w:rFonts w:cstheme="minorHAnsi"/>
                <w:sz w:val="20"/>
                <w:szCs w:val="20"/>
              </w:rPr>
            </w:pPr>
          </w:p>
        </w:tc>
        <w:tc>
          <w:tcPr>
            <w:tcW w:w="2338" w:type="dxa"/>
          </w:tcPr>
          <w:p w14:paraId="4B4C2E2B" w14:textId="77777777" w:rsidR="007C452F" w:rsidRPr="00F90692" w:rsidRDefault="007C452F" w:rsidP="00A075CC">
            <w:pPr>
              <w:spacing w:before="120"/>
              <w:rPr>
                <w:rFonts w:cstheme="minorHAnsi"/>
                <w:sz w:val="20"/>
                <w:szCs w:val="20"/>
              </w:rPr>
            </w:pPr>
          </w:p>
        </w:tc>
        <w:tc>
          <w:tcPr>
            <w:tcW w:w="2338" w:type="dxa"/>
          </w:tcPr>
          <w:p w14:paraId="449401FC" w14:textId="77777777" w:rsidR="007C452F" w:rsidRPr="00F90692" w:rsidRDefault="007C452F" w:rsidP="00A075CC">
            <w:pPr>
              <w:spacing w:before="120"/>
              <w:rPr>
                <w:rFonts w:cstheme="minorHAnsi"/>
                <w:sz w:val="20"/>
                <w:szCs w:val="20"/>
              </w:rPr>
            </w:pPr>
          </w:p>
        </w:tc>
      </w:tr>
      <w:tr w:rsidR="007C452F" w:rsidRPr="00F90692" w14:paraId="47564DDA" w14:textId="77777777" w:rsidTr="00A075CC">
        <w:tc>
          <w:tcPr>
            <w:tcW w:w="2337" w:type="dxa"/>
          </w:tcPr>
          <w:p w14:paraId="5C14B5C1" w14:textId="77777777" w:rsidR="007C452F" w:rsidRPr="00DC434A" w:rsidRDefault="007C452F" w:rsidP="00A075CC">
            <w:pPr>
              <w:spacing w:before="120"/>
              <w:rPr>
                <w:rFonts w:ascii="Roboto" w:eastAsia="Times New Roman" w:hAnsi="Roboto" w:cstheme="minorHAnsi"/>
                <w:color w:val="000000"/>
                <w:sz w:val="16"/>
                <w:szCs w:val="16"/>
              </w:rPr>
            </w:pPr>
            <w:r w:rsidRPr="00DC434A">
              <w:rPr>
                <w:rFonts w:ascii="Roboto" w:eastAsia="Times New Roman" w:hAnsi="Roboto" w:cstheme="minorHAnsi"/>
                <w:color w:val="000000"/>
                <w:sz w:val="16"/>
                <w:szCs w:val="16"/>
              </w:rPr>
              <w:t>13. Procedure and policy for tracking auditor performance</w:t>
            </w:r>
            <w:r>
              <w:rPr>
                <w:rFonts w:ascii="Roboto" w:eastAsia="Times New Roman" w:hAnsi="Roboto" w:cstheme="minorHAnsi"/>
                <w:color w:val="000000"/>
                <w:sz w:val="16"/>
                <w:szCs w:val="16"/>
              </w:rPr>
              <w:t>.</w:t>
            </w:r>
          </w:p>
        </w:tc>
        <w:tc>
          <w:tcPr>
            <w:tcW w:w="2337" w:type="dxa"/>
          </w:tcPr>
          <w:p w14:paraId="218DA454" w14:textId="77777777" w:rsidR="007C452F" w:rsidRPr="00F90692" w:rsidRDefault="007C452F" w:rsidP="00A075CC">
            <w:pPr>
              <w:spacing w:before="120"/>
              <w:rPr>
                <w:rFonts w:cstheme="minorHAnsi"/>
                <w:sz w:val="20"/>
                <w:szCs w:val="20"/>
              </w:rPr>
            </w:pPr>
          </w:p>
        </w:tc>
        <w:tc>
          <w:tcPr>
            <w:tcW w:w="2338" w:type="dxa"/>
          </w:tcPr>
          <w:p w14:paraId="51E5DD9E" w14:textId="77777777" w:rsidR="007C452F" w:rsidRPr="00F90692" w:rsidRDefault="007C452F" w:rsidP="00A075CC">
            <w:pPr>
              <w:spacing w:before="120"/>
              <w:rPr>
                <w:rFonts w:cstheme="minorHAnsi"/>
                <w:sz w:val="20"/>
                <w:szCs w:val="20"/>
              </w:rPr>
            </w:pPr>
          </w:p>
        </w:tc>
        <w:tc>
          <w:tcPr>
            <w:tcW w:w="2338" w:type="dxa"/>
          </w:tcPr>
          <w:p w14:paraId="7A73CB97" w14:textId="77777777" w:rsidR="007C452F" w:rsidRPr="00F90692" w:rsidRDefault="007C452F" w:rsidP="00A075CC">
            <w:pPr>
              <w:spacing w:before="120"/>
              <w:rPr>
                <w:rFonts w:cstheme="minorHAnsi"/>
                <w:sz w:val="20"/>
                <w:szCs w:val="20"/>
              </w:rPr>
            </w:pPr>
          </w:p>
        </w:tc>
      </w:tr>
      <w:tr w:rsidR="007C452F" w:rsidRPr="00F90692" w14:paraId="36FE64A1" w14:textId="77777777" w:rsidTr="00A075CC">
        <w:tc>
          <w:tcPr>
            <w:tcW w:w="2337" w:type="dxa"/>
          </w:tcPr>
          <w:p w14:paraId="54F5708C" w14:textId="77777777" w:rsidR="007C452F" w:rsidRPr="00DC434A" w:rsidRDefault="007C452F" w:rsidP="00A075CC">
            <w:pPr>
              <w:spacing w:before="120"/>
              <w:rPr>
                <w:rFonts w:ascii="Roboto" w:eastAsia="Times New Roman" w:hAnsi="Roboto" w:cstheme="minorHAnsi"/>
                <w:color w:val="000000"/>
                <w:sz w:val="16"/>
                <w:szCs w:val="16"/>
              </w:rPr>
            </w:pPr>
            <w:r w:rsidRPr="00DC434A">
              <w:rPr>
                <w:rFonts w:ascii="Roboto" w:eastAsia="Times New Roman" w:hAnsi="Roboto" w:cstheme="minorHAnsi"/>
                <w:color w:val="000000"/>
                <w:sz w:val="16"/>
                <w:szCs w:val="16"/>
              </w:rPr>
              <w:t>14. Procedure and policy for auditor calibration</w:t>
            </w:r>
            <w:r>
              <w:rPr>
                <w:rFonts w:ascii="Roboto" w:eastAsia="Times New Roman" w:hAnsi="Roboto" w:cstheme="minorHAnsi"/>
                <w:color w:val="000000"/>
                <w:sz w:val="16"/>
                <w:szCs w:val="16"/>
              </w:rPr>
              <w:t>.</w:t>
            </w:r>
          </w:p>
        </w:tc>
        <w:tc>
          <w:tcPr>
            <w:tcW w:w="2337" w:type="dxa"/>
          </w:tcPr>
          <w:p w14:paraId="66EB8838" w14:textId="77777777" w:rsidR="007C452F" w:rsidRPr="00F90692" w:rsidRDefault="007C452F" w:rsidP="00A075CC">
            <w:pPr>
              <w:spacing w:before="120"/>
              <w:rPr>
                <w:rFonts w:cstheme="minorHAnsi"/>
                <w:sz w:val="20"/>
                <w:szCs w:val="20"/>
              </w:rPr>
            </w:pPr>
          </w:p>
        </w:tc>
        <w:tc>
          <w:tcPr>
            <w:tcW w:w="2338" w:type="dxa"/>
          </w:tcPr>
          <w:p w14:paraId="74D5B29E" w14:textId="77777777" w:rsidR="007C452F" w:rsidRPr="00F90692" w:rsidRDefault="007C452F" w:rsidP="00A075CC">
            <w:pPr>
              <w:spacing w:before="120"/>
              <w:rPr>
                <w:rFonts w:cstheme="minorHAnsi"/>
                <w:sz w:val="20"/>
                <w:szCs w:val="20"/>
              </w:rPr>
            </w:pPr>
          </w:p>
        </w:tc>
        <w:tc>
          <w:tcPr>
            <w:tcW w:w="2338" w:type="dxa"/>
          </w:tcPr>
          <w:p w14:paraId="45325547" w14:textId="77777777" w:rsidR="007C452F" w:rsidRPr="00F90692" w:rsidRDefault="007C452F" w:rsidP="00A075CC">
            <w:pPr>
              <w:spacing w:before="120"/>
              <w:rPr>
                <w:rFonts w:cstheme="minorHAnsi"/>
                <w:sz w:val="20"/>
                <w:szCs w:val="20"/>
              </w:rPr>
            </w:pPr>
          </w:p>
        </w:tc>
      </w:tr>
      <w:tr w:rsidR="007C452F" w:rsidRPr="00F90692" w14:paraId="7033F26B" w14:textId="77777777" w:rsidTr="00A075CC">
        <w:tc>
          <w:tcPr>
            <w:tcW w:w="2337" w:type="dxa"/>
          </w:tcPr>
          <w:p w14:paraId="5867342D" w14:textId="77777777" w:rsidR="007C452F" w:rsidRPr="00DC434A" w:rsidRDefault="007C452F" w:rsidP="00A075CC">
            <w:pPr>
              <w:spacing w:before="120"/>
              <w:rPr>
                <w:rFonts w:ascii="Roboto" w:eastAsia="Times New Roman" w:hAnsi="Roboto" w:cstheme="minorHAnsi"/>
                <w:color w:val="000000"/>
                <w:sz w:val="16"/>
                <w:szCs w:val="16"/>
              </w:rPr>
            </w:pPr>
            <w:r w:rsidRPr="00DC434A">
              <w:rPr>
                <w:rFonts w:ascii="Roboto" w:eastAsia="Times New Roman" w:hAnsi="Roboto" w:cstheme="minorHAnsi"/>
                <w:color w:val="000000"/>
                <w:sz w:val="16"/>
                <w:szCs w:val="16"/>
              </w:rPr>
              <w:t>15. Procedure for CB technical review of audit reports, non-conformities, corrective action evidence and non-conformance closure</w:t>
            </w:r>
            <w:r>
              <w:rPr>
                <w:rFonts w:ascii="Roboto" w:eastAsia="Times New Roman" w:hAnsi="Roboto" w:cstheme="minorHAnsi"/>
                <w:color w:val="000000"/>
                <w:sz w:val="16"/>
                <w:szCs w:val="16"/>
              </w:rPr>
              <w:t>.</w:t>
            </w:r>
          </w:p>
          <w:p w14:paraId="0A498B53" w14:textId="77777777" w:rsidR="007C452F" w:rsidRPr="00DC434A" w:rsidRDefault="007C452F" w:rsidP="00A075CC">
            <w:pPr>
              <w:spacing w:before="120"/>
              <w:rPr>
                <w:rFonts w:ascii="Roboto" w:eastAsia="Times New Roman" w:hAnsi="Roboto" w:cstheme="minorHAnsi"/>
                <w:color w:val="000000"/>
                <w:sz w:val="16"/>
                <w:szCs w:val="16"/>
              </w:rPr>
            </w:pPr>
          </w:p>
        </w:tc>
        <w:tc>
          <w:tcPr>
            <w:tcW w:w="2337" w:type="dxa"/>
          </w:tcPr>
          <w:p w14:paraId="4272B4FC" w14:textId="77777777" w:rsidR="007C452F" w:rsidRPr="00F90692" w:rsidRDefault="007C452F" w:rsidP="00A075CC">
            <w:pPr>
              <w:spacing w:before="120"/>
              <w:rPr>
                <w:rFonts w:cstheme="minorHAnsi"/>
                <w:sz w:val="20"/>
                <w:szCs w:val="20"/>
              </w:rPr>
            </w:pPr>
          </w:p>
        </w:tc>
        <w:tc>
          <w:tcPr>
            <w:tcW w:w="2338" w:type="dxa"/>
          </w:tcPr>
          <w:p w14:paraId="45960C7A" w14:textId="77777777" w:rsidR="007C452F" w:rsidRPr="00F90692" w:rsidRDefault="007C452F" w:rsidP="00A075CC">
            <w:pPr>
              <w:spacing w:before="120"/>
              <w:rPr>
                <w:rFonts w:cstheme="minorHAnsi"/>
                <w:sz w:val="20"/>
                <w:szCs w:val="20"/>
              </w:rPr>
            </w:pPr>
          </w:p>
        </w:tc>
        <w:tc>
          <w:tcPr>
            <w:tcW w:w="2338" w:type="dxa"/>
          </w:tcPr>
          <w:p w14:paraId="28697180" w14:textId="77777777" w:rsidR="007C452F" w:rsidRPr="00F90692" w:rsidRDefault="007C452F" w:rsidP="00A075CC">
            <w:pPr>
              <w:spacing w:before="120"/>
              <w:rPr>
                <w:rFonts w:cstheme="minorHAnsi"/>
                <w:sz w:val="20"/>
                <w:szCs w:val="20"/>
              </w:rPr>
            </w:pPr>
          </w:p>
        </w:tc>
      </w:tr>
      <w:tr w:rsidR="007C452F" w:rsidRPr="00F90692" w14:paraId="4B3BD025" w14:textId="77777777" w:rsidTr="00A075CC">
        <w:tc>
          <w:tcPr>
            <w:tcW w:w="2337" w:type="dxa"/>
          </w:tcPr>
          <w:p w14:paraId="13E7F88C" w14:textId="77777777" w:rsidR="007C452F" w:rsidRPr="00DC434A" w:rsidRDefault="007C452F" w:rsidP="00A075CC">
            <w:pPr>
              <w:spacing w:before="120"/>
              <w:rPr>
                <w:rFonts w:ascii="Roboto" w:eastAsia="Times New Roman" w:hAnsi="Roboto" w:cstheme="minorHAnsi"/>
                <w:color w:val="000000"/>
                <w:sz w:val="16"/>
                <w:szCs w:val="16"/>
              </w:rPr>
            </w:pPr>
            <w:r w:rsidRPr="00DC434A">
              <w:rPr>
                <w:rFonts w:ascii="Roboto" w:eastAsia="Times New Roman" w:hAnsi="Roboto" w:cstheme="minorHAnsi"/>
                <w:color w:val="000000"/>
                <w:sz w:val="16"/>
                <w:szCs w:val="16"/>
              </w:rPr>
              <w:t>16. Procedure for making the certification decision.</w:t>
            </w:r>
          </w:p>
        </w:tc>
        <w:tc>
          <w:tcPr>
            <w:tcW w:w="2337" w:type="dxa"/>
          </w:tcPr>
          <w:p w14:paraId="4536C822" w14:textId="77777777" w:rsidR="007C452F" w:rsidRPr="00F90692" w:rsidRDefault="007C452F" w:rsidP="00A075CC">
            <w:pPr>
              <w:spacing w:before="120"/>
              <w:rPr>
                <w:rFonts w:cstheme="minorHAnsi"/>
                <w:sz w:val="20"/>
                <w:szCs w:val="20"/>
              </w:rPr>
            </w:pPr>
          </w:p>
        </w:tc>
        <w:tc>
          <w:tcPr>
            <w:tcW w:w="2338" w:type="dxa"/>
          </w:tcPr>
          <w:p w14:paraId="61A89FCF" w14:textId="77777777" w:rsidR="007C452F" w:rsidRPr="00F90692" w:rsidRDefault="007C452F" w:rsidP="00A075CC">
            <w:pPr>
              <w:spacing w:before="120"/>
              <w:rPr>
                <w:rFonts w:cstheme="minorHAnsi"/>
                <w:sz w:val="20"/>
                <w:szCs w:val="20"/>
              </w:rPr>
            </w:pPr>
          </w:p>
        </w:tc>
        <w:tc>
          <w:tcPr>
            <w:tcW w:w="2338" w:type="dxa"/>
          </w:tcPr>
          <w:p w14:paraId="1D07B1C7" w14:textId="77777777" w:rsidR="007C452F" w:rsidRPr="00F90692" w:rsidRDefault="007C452F" w:rsidP="00A075CC">
            <w:pPr>
              <w:spacing w:before="120"/>
              <w:rPr>
                <w:rFonts w:cstheme="minorHAnsi"/>
                <w:sz w:val="20"/>
                <w:szCs w:val="20"/>
              </w:rPr>
            </w:pPr>
          </w:p>
        </w:tc>
      </w:tr>
      <w:tr w:rsidR="007C452F" w:rsidRPr="00F90692" w14:paraId="486D6814" w14:textId="77777777" w:rsidTr="00A075CC">
        <w:tc>
          <w:tcPr>
            <w:tcW w:w="2337" w:type="dxa"/>
          </w:tcPr>
          <w:p w14:paraId="50AD05C4" w14:textId="77777777" w:rsidR="007C452F" w:rsidRPr="00DC434A" w:rsidRDefault="007C452F" w:rsidP="00A075CC">
            <w:pPr>
              <w:spacing w:before="120"/>
              <w:rPr>
                <w:rFonts w:ascii="Roboto" w:eastAsia="Times New Roman" w:hAnsi="Roboto" w:cstheme="minorHAnsi"/>
                <w:color w:val="000000"/>
                <w:sz w:val="16"/>
                <w:szCs w:val="16"/>
              </w:rPr>
            </w:pPr>
            <w:r w:rsidRPr="00DC434A">
              <w:rPr>
                <w:rFonts w:ascii="Roboto" w:eastAsia="Times New Roman" w:hAnsi="Roboto" w:cstheme="minorHAnsi"/>
                <w:color w:val="000000"/>
                <w:sz w:val="16"/>
                <w:szCs w:val="16"/>
              </w:rPr>
              <w:lastRenderedPageBreak/>
              <w:t xml:space="preserve">17. Information as to which office(s) would apply were approval to be granted, for extension to scope of the CB applicant's existing ISO/IEC </w:t>
            </w:r>
            <w:r>
              <w:rPr>
                <w:rFonts w:ascii="Roboto" w:eastAsia="Times New Roman" w:hAnsi="Roboto" w:cstheme="minorHAnsi"/>
                <w:color w:val="000000"/>
                <w:sz w:val="16"/>
                <w:szCs w:val="16"/>
              </w:rPr>
              <w:t>17065</w:t>
            </w:r>
            <w:r w:rsidRPr="00DC434A">
              <w:rPr>
                <w:rFonts w:ascii="Roboto" w:eastAsia="Times New Roman" w:hAnsi="Roboto" w:cstheme="minorHAnsi"/>
                <w:color w:val="000000"/>
                <w:sz w:val="16"/>
                <w:szCs w:val="16"/>
              </w:rPr>
              <w:t xml:space="preserve"> accreditation to include the relevant GSA standard(s), and the name(s) and location(s) of the intended Accreditation Body(</w:t>
            </w:r>
            <w:proofErr w:type="spellStart"/>
            <w:r w:rsidRPr="00DC434A">
              <w:rPr>
                <w:rFonts w:ascii="Roboto" w:eastAsia="Times New Roman" w:hAnsi="Roboto" w:cstheme="minorHAnsi"/>
                <w:color w:val="000000"/>
                <w:sz w:val="16"/>
                <w:szCs w:val="16"/>
              </w:rPr>
              <w:t>ies</w:t>
            </w:r>
            <w:proofErr w:type="spellEnd"/>
            <w:r w:rsidRPr="00DC434A">
              <w:rPr>
                <w:rFonts w:ascii="Roboto" w:eastAsia="Times New Roman" w:hAnsi="Roboto" w:cstheme="minorHAnsi"/>
                <w:color w:val="000000"/>
                <w:sz w:val="16"/>
                <w:szCs w:val="16"/>
              </w:rPr>
              <w:t>).   (</w:t>
            </w:r>
            <w:r w:rsidRPr="00DC434A">
              <w:rPr>
                <w:rFonts w:ascii="Roboto" w:eastAsia="Times New Roman" w:hAnsi="Roboto" w:cstheme="minorHAnsi"/>
                <w:i/>
                <w:iCs/>
                <w:color w:val="000000"/>
                <w:sz w:val="16"/>
                <w:szCs w:val="16"/>
              </w:rPr>
              <w:t>Note:  every CB applicant office involved in audits and certification must be include as part of the scope of accreditation by a GSA-recognized AB)</w:t>
            </w:r>
          </w:p>
          <w:p w14:paraId="18C30061" w14:textId="77777777" w:rsidR="007C452F" w:rsidRPr="00DC434A" w:rsidRDefault="007C452F" w:rsidP="00A075CC">
            <w:pPr>
              <w:spacing w:before="120"/>
              <w:rPr>
                <w:rFonts w:ascii="Roboto" w:eastAsia="Times New Roman" w:hAnsi="Roboto" w:cstheme="minorHAnsi"/>
                <w:color w:val="000000"/>
                <w:sz w:val="16"/>
                <w:szCs w:val="16"/>
              </w:rPr>
            </w:pPr>
          </w:p>
        </w:tc>
        <w:tc>
          <w:tcPr>
            <w:tcW w:w="2337" w:type="dxa"/>
          </w:tcPr>
          <w:p w14:paraId="0BF24A5B" w14:textId="77777777" w:rsidR="007C452F" w:rsidRPr="00F90692" w:rsidRDefault="007C452F" w:rsidP="00A075CC">
            <w:pPr>
              <w:spacing w:before="120"/>
              <w:rPr>
                <w:rFonts w:cstheme="minorHAnsi"/>
                <w:sz w:val="20"/>
                <w:szCs w:val="20"/>
              </w:rPr>
            </w:pPr>
          </w:p>
        </w:tc>
        <w:tc>
          <w:tcPr>
            <w:tcW w:w="2338" w:type="dxa"/>
          </w:tcPr>
          <w:p w14:paraId="691B329D" w14:textId="77777777" w:rsidR="007C452F" w:rsidRPr="00F90692" w:rsidRDefault="007C452F" w:rsidP="00A075CC">
            <w:pPr>
              <w:spacing w:before="120"/>
              <w:rPr>
                <w:rFonts w:cstheme="minorHAnsi"/>
                <w:sz w:val="20"/>
                <w:szCs w:val="20"/>
              </w:rPr>
            </w:pPr>
          </w:p>
        </w:tc>
        <w:tc>
          <w:tcPr>
            <w:tcW w:w="2338" w:type="dxa"/>
          </w:tcPr>
          <w:p w14:paraId="53719BA8" w14:textId="77777777" w:rsidR="007C452F" w:rsidRPr="00F90692" w:rsidRDefault="007C452F" w:rsidP="00A075CC">
            <w:pPr>
              <w:spacing w:before="120"/>
              <w:rPr>
                <w:rFonts w:cstheme="minorHAnsi"/>
                <w:sz w:val="20"/>
                <w:szCs w:val="20"/>
              </w:rPr>
            </w:pPr>
          </w:p>
        </w:tc>
      </w:tr>
    </w:tbl>
    <w:p w14:paraId="283E9E42" w14:textId="77777777" w:rsidR="007C452F" w:rsidRDefault="007C452F" w:rsidP="007C452F">
      <w:pPr>
        <w:spacing w:before="120"/>
        <w:rPr>
          <w:rFonts w:ascii="Calibri" w:eastAsia="Times New Roman" w:hAnsi="Calibri" w:cs="Calibri"/>
          <w:color w:val="000000"/>
        </w:rPr>
      </w:pPr>
    </w:p>
    <w:p w14:paraId="054A1F66" w14:textId="7FBF14DE" w:rsidR="007C452F" w:rsidRPr="008F4243" w:rsidRDefault="0015040A" w:rsidP="007C452F">
      <w:pPr>
        <w:spacing w:before="120" w:after="0" w:line="240" w:lineRule="auto"/>
        <w:rPr>
          <w:rFonts w:ascii="Museo Sans 900" w:eastAsia="Times New Roman" w:hAnsi="Museo Sans 900" w:cstheme="minorHAnsi"/>
          <w:b/>
          <w:bCs/>
          <w:color w:val="116F8D"/>
          <w:sz w:val="28"/>
          <w:szCs w:val="28"/>
        </w:rPr>
      </w:pPr>
      <w:r>
        <w:rPr>
          <w:rFonts w:ascii="Museo Sans 900" w:eastAsia="Times New Roman" w:hAnsi="Museo Sans 900" w:cstheme="minorHAnsi"/>
          <w:b/>
          <w:bCs/>
          <w:color w:val="116F8D"/>
          <w:sz w:val="28"/>
          <w:szCs w:val="28"/>
        </w:rPr>
        <w:t>2</w:t>
      </w:r>
      <w:r w:rsidR="007C452F" w:rsidRPr="008F4243">
        <w:rPr>
          <w:rFonts w:ascii="Museo Sans 900" w:eastAsia="Times New Roman" w:hAnsi="Museo Sans 900" w:cstheme="minorHAnsi"/>
          <w:b/>
          <w:bCs/>
          <w:color w:val="116F8D"/>
          <w:sz w:val="28"/>
          <w:szCs w:val="28"/>
        </w:rPr>
        <w:t>.0</w:t>
      </w:r>
      <w:r w:rsidR="007C452F" w:rsidRPr="008F4243">
        <w:rPr>
          <w:rFonts w:ascii="Museo Sans 900" w:eastAsia="Times New Roman" w:hAnsi="Museo Sans 900" w:cstheme="minorHAnsi"/>
          <w:b/>
          <w:bCs/>
          <w:color w:val="116F8D"/>
          <w:sz w:val="28"/>
          <w:szCs w:val="28"/>
        </w:rPr>
        <w:tab/>
        <w:t>Application Declaration</w:t>
      </w:r>
    </w:p>
    <w:p w14:paraId="07A3423B" w14:textId="77777777" w:rsidR="007C452F" w:rsidRDefault="007C452F" w:rsidP="007C452F">
      <w:pPr>
        <w:spacing w:before="120" w:after="0" w:line="240" w:lineRule="auto"/>
        <w:rPr>
          <w:rFonts w:ascii="Roboto" w:eastAsia="Times New Roman" w:hAnsi="Roboto" w:cs="Calibri"/>
          <w:color w:val="000000"/>
          <w:sz w:val="20"/>
          <w:szCs w:val="20"/>
        </w:rPr>
      </w:pPr>
      <w:r w:rsidRPr="008F4243">
        <w:rPr>
          <w:rFonts w:ascii="Roboto" w:eastAsia="Times New Roman" w:hAnsi="Roboto" w:cs="Calibri"/>
          <w:color w:val="000000"/>
          <w:sz w:val="20"/>
          <w:szCs w:val="20"/>
        </w:rPr>
        <w:t xml:space="preserve">The applicant hereby attests to the following: </w:t>
      </w:r>
    </w:p>
    <w:p w14:paraId="1D30916D" w14:textId="3779599B" w:rsidR="007C452F" w:rsidRPr="00041AF2" w:rsidRDefault="007C452F" w:rsidP="00041AF2">
      <w:pPr>
        <w:pStyle w:val="ListParagraph"/>
        <w:numPr>
          <w:ilvl w:val="0"/>
          <w:numId w:val="22"/>
        </w:numPr>
        <w:spacing w:before="120"/>
        <w:rPr>
          <w:rFonts w:ascii="Roboto" w:hAnsi="Roboto" w:cs="Calibri"/>
          <w:color w:val="000000"/>
          <w:sz w:val="20"/>
          <w:szCs w:val="20"/>
        </w:rPr>
      </w:pPr>
      <w:r w:rsidRPr="00041AF2">
        <w:rPr>
          <w:rFonts w:ascii="Roboto" w:hAnsi="Roboto" w:cs="Calibri"/>
          <w:color w:val="000000"/>
          <w:sz w:val="20"/>
          <w:szCs w:val="20"/>
        </w:rPr>
        <w:t>All GSA requirements and documents provided were studied and understood</w:t>
      </w:r>
    </w:p>
    <w:p w14:paraId="6B47BAB7" w14:textId="56EF5AC0" w:rsidR="007C452F" w:rsidRPr="00041AF2" w:rsidRDefault="007C452F" w:rsidP="00041AF2">
      <w:pPr>
        <w:pStyle w:val="ListParagraph"/>
        <w:numPr>
          <w:ilvl w:val="0"/>
          <w:numId w:val="22"/>
        </w:numPr>
        <w:spacing w:before="120"/>
        <w:rPr>
          <w:rFonts w:ascii="Roboto" w:hAnsi="Roboto" w:cs="Calibri"/>
          <w:color w:val="000000"/>
          <w:sz w:val="20"/>
          <w:szCs w:val="20"/>
        </w:rPr>
      </w:pPr>
      <w:r w:rsidRPr="00041AF2">
        <w:rPr>
          <w:rFonts w:ascii="Roboto" w:hAnsi="Roboto" w:cs="Calibri"/>
          <w:color w:val="000000"/>
          <w:sz w:val="20"/>
          <w:szCs w:val="20"/>
        </w:rPr>
        <w:t xml:space="preserve">A self-assessment was performed to determine if the </w:t>
      </w:r>
      <w:r w:rsidR="00EB70DA">
        <w:rPr>
          <w:rFonts w:ascii="Roboto" w:hAnsi="Roboto" w:cs="Calibri"/>
          <w:color w:val="000000"/>
          <w:sz w:val="20"/>
          <w:szCs w:val="20"/>
        </w:rPr>
        <w:t>applicant</w:t>
      </w:r>
      <w:r w:rsidRPr="00041AF2">
        <w:rPr>
          <w:rFonts w:ascii="Roboto" w:hAnsi="Roboto" w:cs="Calibri"/>
          <w:color w:val="000000"/>
          <w:sz w:val="20"/>
          <w:szCs w:val="20"/>
        </w:rPr>
        <w:t xml:space="preserve"> meets the requirements and has adequate resources to manage the scheme in manner that ensures audit integrity and timeliness</w:t>
      </w:r>
    </w:p>
    <w:p w14:paraId="39D3008F" w14:textId="3892D366" w:rsidR="007C452F" w:rsidRPr="00041AF2" w:rsidRDefault="007C452F" w:rsidP="00041AF2">
      <w:pPr>
        <w:pStyle w:val="ListParagraph"/>
        <w:numPr>
          <w:ilvl w:val="0"/>
          <w:numId w:val="22"/>
        </w:numPr>
        <w:spacing w:before="120"/>
        <w:rPr>
          <w:rFonts w:ascii="Roboto" w:hAnsi="Roboto" w:cs="Calibri"/>
          <w:color w:val="000000"/>
          <w:sz w:val="20"/>
          <w:szCs w:val="20"/>
        </w:rPr>
      </w:pPr>
      <w:r w:rsidRPr="00041AF2">
        <w:rPr>
          <w:rFonts w:ascii="Roboto" w:hAnsi="Roboto" w:cs="Calibri"/>
          <w:color w:val="000000"/>
          <w:sz w:val="20"/>
          <w:szCs w:val="20"/>
        </w:rPr>
        <w:t xml:space="preserve">The information submitted is accurate to the best of </w:t>
      </w:r>
      <w:r w:rsidR="0015040A" w:rsidRPr="00041AF2">
        <w:rPr>
          <w:rFonts w:ascii="Roboto" w:hAnsi="Roboto" w:cs="Calibri"/>
          <w:color w:val="000000"/>
          <w:sz w:val="20"/>
          <w:szCs w:val="20"/>
        </w:rPr>
        <w:t>y</w:t>
      </w:r>
      <w:r w:rsidRPr="00041AF2">
        <w:rPr>
          <w:rFonts w:ascii="Roboto" w:hAnsi="Roboto" w:cs="Calibri"/>
          <w:color w:val="000000"/>
          <w:sz w:val="20"/>
          <w:szCs w:val="20"/>
        </w:rPr>
        <w:t>our knowledge</w:t>
      </w:r>
    </w:p>
    <w:p w14:paraId="6EC92E03" w14:textId="73C4B403" w:rsidR="007C452F" w:rsidRPr="00041AF2" w:rsidRDefault="007C452F" w:rsidP="00041AF2">
      <w:pPr>
        <w:pStyle w:val="ListParagraph"/>
        <w:numPr>
          <w:ilvl w:val="0"/>
          <w:numId w:val="22"/>
        </w:numPr>
        <w:spacing w:before="120"/>
        <w:rPr>
          <w:rFonts w:ascii="Roboto" w:hAnsi="Roboto" w:cs="Calibri"/>
          <w:color w:val="000000"/>
          <w:sz w:val="20"/>
          <w:szCs w:val="20"/>
        </w:rPr>
      </w:pPr>
      <w:r w:rsidRPr="00041AF2">
        <w:rPr>
          <w:rFonts w:ascii="Roboto" w:hAnsi="Roboto" w:cs="Calibri"/>
          <w:color w:val="000000"/>
          <w:sz w:val="20"/>
          <w:szCs w:val="20"/>
        </w:rPr>
        <w:t>GSA management will be informed immediately should any changes occur, which may impact the accuracy of this application and supporting documents</w:t>
      </w:r>
    </w:p>
    <w:p w14:paraId="36F70E8B" w14:textId="0AC05F55" w:rsidR="007C452F" w:rsidRPr="00041AF2" w:rsidRDefault="007C452F" w:rsidP="00041AF2">
      <w:pPr>
        <w:pStyle w:val="ListParagraph"/>
        <w:numPr>
          <w:ilvl w:val="0"/>
          <w:numId w:val="22"/>
        </w:numPr>
        <w:spacing w:before="120"/>
        <w:rPr>
          <w:rFonts w:ascii="Roboto" w:hAnsi="Roboto" w:cs="Calibri"/>
          <w:color w:val="000000"/>
          <w:sz w:val="20"/>
          <w:szCs w:val="20"/>
        </w:rPr>
      </w:pPr>
      <w:r w:rsidRPr="00041AF2">
        <w:rPr>
          <w:rFonts w:ascii="Roboto" w:hAnsi="Roboto" w:cs="Calibri"/>
          <w:color w:val="000000"/>
          <w:sz w:val="20"/>
          <w:szCs w:val="20"/>
        </w:rPr>
        <w:t xml:space="preserve">Should </w:t>
      </w:r>
      <w:r w:rsidR="00477A5B">
        <w:rPr>
          <w:rFonts w:ascii="Roboto" w:hAnsi="Roboto" w:cs="Calibri"/>
          <w:color w:val="000000"/>
          <w:sz w:val="20"/>
          <w:szCs w:val="20"/>
        </w:rPr>
        <w:t>applicant</w:t>
      </w:r>
      <w:r w:rsidRPr="00041AF2">
        <w:rPr>
          <w:rFonts w:ascii="Roboto" w:hAnsi="Roboto" w:cs="Calibri"/>
          <w:color w:val="000000"/>
          <w:sz w:val="20"/>
          <w:szCs w:val="20"/>
        </w:rPr>
        <w:t xml:space="preserve"> achieve GSA recognition, an application to a recognized AB as described above will be submitted to extend the scope of accreditation to cover the relevant GSA standard(s) and it is expected the accreditation extension can be achieved within 12 months</w:t>
      </w:r>
    </w:p>
    <w:p w14:paraId="3EF5C23D" w14:textId="77777777" w:rsidR="007C452F" w:rsidRDefault="007C452F" w:rsidP="007C452F">
      <w:pPr>
        <w:spacing w:before="120"/>
        <w:rPr>
          <w:rFonts w:ascii="Calibri" w:eastAsia="Times New Roman" w:hAnsi="Calibri" w:cs="Calibri"/>
          <w:color w:val="000000"/>
          <w:sz w:val="20"/>
          <w:szCs w:val="20"/>
        </w:rPr>
      </w:pPr>
    </w:p>
    <w:p w14:paraId="6E9CF921" w14:textId="77777777" w:rsidR="007C452F" w:rsidRDefault="007C452F" w:rsidP="007C452F">
      <w:pPr>
        <w:spacing w:before="120"/>
        <w:rPr>
          <w:rFonts w:ascii="Calibri" w:eastAsia="Times New Roman" w:hAnsi="Calibri" w:cs="Calibri"/>
          <w:color w:val="000000"/>
          <w:sz w:val="20"/>
          <w:szCs w:val="20"/>
        </w:rPr>
      </w:pPr>
    </w:p>
    <w:p w14:paraId="170E609A" w14:textId="77777777" w:rsidR="007C452F" w:rsidRDefault="007C452F" w:rsidP="007C452F">
      <w:pPr>
        <w:spacing w:before="120"/>
        <w:rPr>
          <w:rFonts w:ascii="Calibri" w:eastAsia="Times New Roman" w:hAnsi="Calibri" w:cs="Calibri"/>
          <w:color w:val="000000"/>
          <w:sz w:val="20"/>
          <w:szCs w:val="20"/>
        </w:rPr>
      </w:pPr>
    </w:p>
    <w:p w14:paraId="1D9C9FEE" w14:textId="77777777" w:rsidR="007C452F" w:rsidRDefault="007C452F" w:rsidP="007C452F">
      <w:pPr>
        <w:spacing w:before="120"/>
        <w:rPr>
          <w:rFonts w:ascii="Calibri" w:eastAsia="Times New Roman" w:hAnsi="Calibri" w:cs="Calibri"/>
          <w:color w:val="000000"/>
          <w:sz w:val="20"/>
          <w:szCs w:val="20"/>
        </w:rPr>
      </w:pPr>
    </w:p>
    <w:p w14:paraId="014150F9" w14:textId="77777777" w:rsidR="007C452F" w:rsidRDefault="007C452F" w:rsidP="007C452F">
      <w:pPr>
        <w:spacing w:before="120"/>
        <w:rPr>
          <w:rFonts w:ascii="Calibri" w:eastAsia="Times New Roman" w:hAnsi="Calibri" w:cs="Calibri"/>
          <w:color w:val="000000"/>
          <w:sz w:val="20"/>
          <w:szCs w:val="20"/>
        </w:rPr>
      </w:pPr>
    </w:p>
    <w:p w14:paraId="41CC2158" w14:textId="77777777" w:rsidR="007C452F" w:rsidRPr="00192289" w:rsidRDefault="007C452F" w:rsidP="007C452F">
      <w:pPr>
        <w:spacing w:before="120" w:after="0" w:line="240" w:lineRule="auto"/>
        <w:rPr>
          <w:rFonts w:ascii="Calibri" w:eastAsia="Times New Roman" w:hAnsi="Calibri" w:cs="Calibri"/>
          <w:color w:val="000000"/>
          <w:sz w:val="20"/>
          <w:szCs w:val="20"/>
        </w:rPr>
      </w:pPr>
    </w:p>
    <w:p w14:paraId="4F281259" w14:textId="77777777" w:rsidR="007C452F" w:rsidRPr="00253BE3" w:rsidRDefault="007C452F" w:rsidP="007C452F">
      <w:pPr>
        <w:spacing w:before="120" w:after="0" w:line="240" w:lineRule="auto"/>
        <w:rPr>
          <w:rFonts w:ascii="Roboto" w:eastAsia="Times New Roman" w:hAnsi="Roboto" w:cs="Calibri"/>
          <w:color w:val="000000"/>
          <w:sz w:val="20"/>
          <w:szCs w:val="20"/>
        </w:rPr>
      </w:pPr>
      <w:r w:rsidRPr="00253BE3">
        <w:rPr>
          <w:rFonts w:ascii="Roboto" w:eastAsia="Times New Roman" w:hAnsi="Roboto" w:cs="Calibri"/>
          <w:color w:val="000000"/>
          <w:sz w:val="20"/>
          <w:szCs w:val="20"/>
        </w:rPr>
        <w:t>Name:                                                                                                   Date:</w:t>
      </w:r>
    </w:p>
    <w:p w14:paraId="4F54BC6B" w14:textId="77777777" w:rsidR="007C452F" w:rsidRPr="00253BE3" w:rsidRDefault="007C452F" w:rsidP="007C452F">
      <w:pPr>
        <w:spacing w:before="120" w:after="0" w:line="240" w:lineRule="auto"/>
        <w:rPr>
          <w:rFonts w:ascii="Roboto" w:eastAsia="Times New Roman" w:hAnsi="Roboto" w:cs="Calibri"/>
          <w:color w:val="000000"/>
          <w:sz w:val="20"/>
          <w:szCs w:val="20"/>
        </w:rPr>
      </w:pPr>
    </w:p>
    <w:p w14:paraId="00CD37C8" w14:textId="77777777" w:rsidR="007C452F" w:rsidRPr="00253BE3" w:rsidRDefault="007C452F" w:rsidP="007C452F">
      <w:pPr>
        <w:spacing w:before="120" w:after="0" w:line="240" w:lineRule="auto"/>
        <w:rPr>
          <w:rFonts w:ascii="Roboto" w:eastAsia="Times New Roman" w:hAnsi="Roboto" w:cs="Calibri"/>
          <w:color w:val="000000"/>
          <w:sz w:val="20"/>
          <w:szCs w:val="20"/>
        </w:rPr>
      </w:pPr>
      <w:r w:rsidRPr="00253BE3">
        <w:rPr>
          <w:rFonts w:ascii="Roboto" w:eastAsia="Times New Roman" w:hAnsi="Roboto" w:cs="Calibri"/>
          <w:color w:val="000000"/>
          <w:sz w:val="20"/>
          <w:szCs w:val="20"/>
        </w:rPr>
        <w:t>Signature:</w:t>
      </w:r>
    </w:p>
    <w:p w14:paraId="5BE19E24" w14:textId="77777777" w:rsidR="007C452F" w:rsidRDefault="007C452F" w:rsidP="007C452F">
      <w:pPr>
        <w:spacing w:before="120" w:after="0" w:line="240" w:lineRule="auto"/>
        <w:rPr>
          <w:rFonts w:ascii="Calibri" w:eastAsia="Times New Roman" w:hAnsi="Calibri" w:cs="Calibri"/>
          <w:color w:val="000000"/>
        </w:rPr>
      </w:pPr>
    </w:p>
    <w:p w14:paraId="797CA48A" w14:textId="77777777" w:rsidR="007C452F" w:rsidRDefault="007C452F" w:rsidP="007C452F">
      <w:pPr>
        <w:spacing w:before="120" w:after="0" w:line="240" w:lineRule="auto"/>
        <w:rPr>
          <w:rFonts w:ascii="Calibri" w:eastAsia="Times New Roman" w:hAnsi="Calibri" w:cs="Calibri"/>
          <w:color w:val="000000"/>
        </w:rPr>
      </w:pPr>
    </w:p>
    <w:p w14:paraId="014E85A5" w14:textId="38972895" w:rsidR="007C452F" w:rsidRPr="00836831" w:rsidRDefault="007C452F" w:rsidP="00836831">
      <w:pPr>
        <w:spacing w:before="120"/>
        <w:rPr>
          <w:rFonts w:ascii="Calibri" w:eastAsia="Times New Roman" w:hAnsi="Calibri" w:cs="Calibri"/>
          <w:i/>
          <w:iCs/>
          <w:color w:val="000000"/>
          <w:sz w:val="20"/>
          <w:szCs w:val="20"/>
        </w:rPr>
      </w:pPr>
      <w:r w:rsidRPr="00B6099A">
        <w:rPr>
          <w:rFonts w:ascii="Calibri" w:eastAsia="Times New Roman" w:hAnsi="Calibri" w:cs="Calibri"/>
          <w:i/>
          <w:iCs/>
          <w:color w:val="000000"/>
          <w:sz w:val="20"/>
          <w:szCs w:val="20"/>
        </w:rPr>
        <w:t>Note:  The Cert</w:t>
      </w:r>
      <w:r>
        <w:rPr>
          <w:rFonts w:ascii="Calibri" w:eastAsia="Times New Roman" w:hAnsi="Calibri" w:cs="Calibri"/>
          <w:i/>
          <w:iCs/>
          <w:color w:val="000000"/>
          <w:sz w:val="20"/>
          <w:szCs w:val="20"/>
        </w:rPr>
        <w:t>i</w:t>
      </w:r>
      <w:r w:rsidRPr="00B6099A">
        <w:rPr>
          <w:rFonts w:ascii="Calibri" w:eastAsia="Times New Roman" w:hAnsi="Calibri" w:cs="Calibri"/>
          <w:i/>
          <w:iCs/>
          <w:color w:val="000000"/>
          <w:sz w:val="20"/>
          <w:szCs w:val="20"/>
        </w:rPr>
        <w:t>fication Body Applicant's provided contact person will be informed when GSA Management has completed the review or has questions or requests for further information.</w:t>
      </w:r>
    </w:p>
    <w:sectPr w:rsidR="007C452F" w:rsidRPr="00836831" w:rsidSect="002D5E2F">
      <w:headerReference w:type="default" r:id="rId11"/>
      <w:footerReference w:type="default" r:id="rId12"/>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6F96F4" w14:textId="77777777" w:rsidR="006A64E4" w:rsidRDefault="006A64E4" w:rsidP="00934396">
      <w:pPr>
        <w:spacing w:after="0" w:line="240" w:lineRule="auto"/>
      </w:pPr>
      <w:r>
        <w:separator/>
      </w:r>
    </w:p>
  </w:endnote>
  <w:endnote w:type="continuationSeparator" w:id="0">
    <w:p w14:paraId="329F0C09" w14:textId="77777777" w:rsidR="006A64E4" w:rsidRDefault="006A64E4" w:rsidP="00934396">
      <w:pPr>
        <w:spacing w:after="0" w:line="240" w:lineRule="auto"/>
      </w:pPr>
      <w:r>
        <w:continuationSeparator/>
      </w:r>
    </w:p>
  </w:endnote>
  <w:endnote w:type="continuationNotice" w:id="1">
    <w:p w14:paraId="26717A69" w14:textId="77777777" w:rsidR="006A64E4" w:rsidRDefault="006A64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useo Sans 900">
    <w:altName w:val="Calibri"/>
    <w:panose1 w:val="00000000000000000000"/>
    <w:charset w:val="00"/>
    <w:family w:val="modern"/>
    <w:notTrueType/>
    <w:pitch w:val="variable"/>
    <w:sig w:usb0="A00000AF" w:usb1="40000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Museo Sans 700">
    <w:altName w:val="Calibri"/>
    <w:panose1 w:val="00000000000000000000"/>
    <w:charset w:val="00"/>
    <w:family w:val="modern"/>
    <w:notTrueType/>
    <w:pitch w:val="variable"/>
    <w:sig w:usb0="A00000AF" w:usb1="4000004A"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99C1885" w14:paraId="0C05EA44" w14:textId="77777777" w:rsidTr="599C1885">
      <w:tc>
        <w:tcPr>
          <w:tcW w:w="3120" w:type="dxa"/>
        </w:tcPr>
        <w:p w14:paraId="17C5BFCA" w14:textId="33144C52" w:rsidR="599C1885" w:rsidRDefault="599C1885" w:rsidP="599C1885">
          <w:pPr>
            <w:pStyle w:val="Header"/>
            <w:ind w:left="-115"/>
          </w:pPr>
        </w:p>
      </w:tc>
      <w:tc>
        <w:tcPr>
          <w:tcW w:w="3120" w:type="dxa"/>
        </w:tcPr>
        <w:p w14:paraId="0443F767" w14:textId="34511469" w:rsidR="599C1885" w:rsidRDefault="599C1885" w:rsidP="599C1885">
          <w:pPr>
            <w:pStyle w:val="Header"/>
            <w:jc w:val="center"/>
          </w:pPr>
        </w:p>
      </w:tc>
      <w:tc>
        <w:tcPr>
          <w:tcW w:w="3120" w:type="dxa"/>
        </w:tcPr>
        <w:p w14:paraId="0B1243B4" w14:textId="2E5F3987" w:rsidR="599C1885" w:rsidRDefault="599C1885" w:rsidP="599C1885">
          <w:pPr>
            <w:pStyle w:val="Header"/>
            <w:ind w:right="-115"/>
            <w:jc w:val="right"/>
          </w:pPr>
        </w:p>
      </w:tc>
    </w:tr>
  </w:tbl>
  <w:tbl>
    <w:tblPr>
      <w:tblStyle w:val="TableGrid"/>
      <w:tblW w:w="9540" w:type="dxa"/>
      <w:jc w:val="center"/>
      <w:tblLook w:val="04A0" w:firstRow="1" w:lastRow="0" w:firstColumn="1" w:lastColumn="0" w:noHBand="0" w:noVBand="1"/>
    </w:tblPr>
    <w:tblGrid>
      <w:gridCol w:w="2105"/>
      <w:gridCol w:w="3925"/>
      <w:gridCol w:w="1530"/>
      <w:gridCol w:w="1980"/>
    </w:tblGrid>
    <w:tr w:rsidR="002D5E2F" w:rsidRPr="00966A0B" w14:paraId="69FEC426" w14:textId="77777777" w:rsidTr="00DE179F">
      <w:trPr>
        <w:jc w:val="center"/>
      </w:trPr>
      <w:tc>
        <w:tcPr>
          <w:tcW w:w="2105" w:type="dxa"/>
          <w:vAlign w:val="center"/>
        </w:tcPr>
        <w:p w14:paraId="14EA7503" w14:textId="6DEED503" w:rsidR="002D5E2F" w:rsidRPr="00054F36" w:rsidRDefault="00041AF2" w:rsidP="002D5E2F">
          <w:pPr>
            <w:pStyle w:val="Header"/>
            <w:rPr>
              <w:b/>
              <w:bCs/>
              <w:sz w:val="16"/>
              <w:szCs w:val="16"/>
            </w:rPr>
          </w:pPr>
          <w:r>
            <w:rPr>
              <w:b/>
              <w:bCs/>
              <w:noProof/>
              <w:sz w:val="16"/>
              <w:szCs w:val="16"/>
            </w:rPr>
            <w:drawing>
              <wp:inline distT="0" distB="0" distL="0" distR="0" wp14:anchorId="7E6ED20A" wp14:editId="75619DFD">
                <wp:extent cx="762000" cy="358694"/>
                <wp:effectExtent l="0" t="0" r="0" b="3810"/>
                <wp:docPr id="1" name="Picture 1"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766745" cy="360927"/>
                        </a:xfrm>
                        <a:prstGeom prst="rect">
                          <a:avLst/>
                        </a:prstGeom>
                      </pic:spPr>
                    </pic:pic>
                  </a:graphicData>
                </a:graphic>
              </wp:inline>
            </w:drawing>
          </w:r>
        </w:p>
      </w:tc>
      <w:tc>
        <w:tcPr>
          <w:tcW w:w="3925" w:type="dxa"/>
          <w:vAlign w:val="center"/>
        </w:tcPr>
        <w:p w14:paraId="0197A386" w14:textId="77777777" w:rsidR="002D5E2F" w:rsidRPr="00054F36" w:rsidRDefault="002D5E2F" w:rsidP="002D5E2F">
          <w:pPr>
            <w:pStyle w:val="Header"/>
            <w:rPr>
              <w:b/>
              <w:bCs/>
              <w:sz w:val="16"/>
              <w:szCs w:val="16"/>
            </w:rPr>
          </w:pPr>
          <w:r w:rsidRPr="00054F36">
            <w:rPr>
              <w:b/>
              <w:bCs/>
              <w:sz w:val="16"/>
              <w:szCs w:val="16"/>
            </w:rPr>
            <w:t>Document Title</w:t>
          </w:r>
        </w:p>
        <w:p w14:paraId="3168FE55" w14:textId="581149CB" w:rsidR="002D5E2F" w:rsidRPr="00054F36" w:rsidRDefault="00C90156" w:rsidP="002D5E2F">
          <w:pPr>
            <w:pStyle w:val="Header"/>
            <w:rPr>
              <w:b/>
              <w:bCs/>
              <w:sz w:val="16"/>
              <w:szCs w:val="16"/>
            </w:rPr>
          </w:pPr>
          <w:r>
            <w:rPr>
              <w:b/>
              <w:bCs/>
              <w:sz w:val="16"/>
              <w:szCs w:val="16"/>
            </w:rPr>
            <w:t xml:space="preserve">New </w:t>
          </w:r>
          <w:r w:rsidR="00620D6A">
            <w:rPr>
              <w:b/>
              <w:bCs/>
              <w:sz w:val="16"/>
              <w:szCs w:val="16"/>
            </w:rPr>
            <w:t>Certification Body Approval Procedure</w:t>
          </w:r>
        </w:p>
      </w:tc>
      <w:tc>
        <w:tcPr>
          <w:tcW w:w="1530" w:type="dxa"/>
          <w:vAlign w:val="center"/>
        </w:tcPr>
        <w:p w14:paraId="23F1D4A1" w14:textId="77777777" w:rsidR="002D5E2F" w:rsidRPr="00054F36" w:rsidRDefault="002D5E2F" w:rsidP="002D5E2F">
          <w:pPr>
            <w:pStyle w:val="Header"/>
            <w:rPr>
              <w:b/>
              <w:bCs/>
              <w:sz w:val="16"/>
              <w:szCs w:val="16"/>
            </w:rPr>
          </w:pPr>
          <w:r w:rsidRPr="00054F36">
            <w:rPr>
              <w:b/>
              <w:bCs/>
              <w:sz w:val="16"/>
              <w:szCs w:val="16"/>
            </w:rPr>
            <w:t>Issue Number</w:t>
          </w:r>
        </w:p>
        <w:p w14:paraId="0F76E9FD" w14:textId="7B674198" w:rsidR="002D5E2F" w:rsidRPr="00054F36" w:rsidRDefault="00215D42" w:rsidP="002D5E2F">
          <w:pPr>
            <w:pStyle w:val="Header"/>
            <w:rPr>
              <w:b/>
              <w:bCs/>
              <w:sz w:val="16"/>
              <w:szCs w:val="16"/>
            </w:rPr>
          </w:pPr>
          <w:r>
            <w:rPr>
              <w:b/>
              <w:bCs/>
              <w:sz w:val="16"/>
              <w:szCs w:val="16"/>
            </w:rPr>
            <w:t>1.</w:t>
          </w:r>
          <w:r w:rsidR="00C56DEC">
            <w:rPr>
              <w:b/>
              <w:bCs/>
              <w:sz w:val="16"/>
              <w:szCs w:val="16"/>
            </w:rPr>
            <w:t>1</w:t>
          </w:r>
        </w:p>
      </w:tc>
      <w:tc>
        <w:tcPr>
          <w:tcW w:w="1980" w:type="dxa"/>
          <w:vAlign w:val="center"/>
        </w:tcPr>
        <w:p w14:paraId="5FFB414C" w14:textId="77777777" w:rsidR="002D5E2F" w:rsidRPr="00054F36" w:rsidRDefault="002D5E2F" w:rsidP="002D5E2F">
          <w:pPr>
            <w:pStyle w:val="Header"/>
            <w:rPr>
              <w:b/>
              <w:bCs/>
              <w:sz w:val="16"/>
              <w:szCs w:val="16"/>
            </w:rPr>
          </w:pPr>
          <w:r w:rsidRPr="00054F36">
            <w:rPr>
              <w:b/>
              <w:bCs/>
              <w:sz w:val="16"/>
              <w:szCs w:val="16"/>
            </w:rPr>
            <w:t>Effective Date</w:t>
          </w:r>
        </w:p>
        <w:p w14:paraId="4504F383" w14:textId="5C0CB022" w:rsidR="00C56DEC" w:rsidRPr="00054F36" w:rsidRDefault="00C56DEC" w:rsidP="002D5E2F">
          <w:pPr>
            <w:pStyle w:val="Header"/>
            <w:rPr>
              <w:b/>
              <w:bCs/>
              <w:sz w:val="16"/>
              <w:szCs w:val="16"/>
            </w:rPr>
          </w:pPr>
          <w:r>
            <w:rPr>
              <w:b/>
              <w:bCs/>
              <w:sz w:val="16"/>
              <w:szCs w:val="16"/>
            </w:rPr>
            <w:t>25-November-2024</w:t>
          </w:r>
        </w:p>
      </w:tc>
    </w:tr>
    <w:tr w:rsidR="002D5E2F" w:rsidRPr="00966A0B" w14:paraId="3DB0A88A" w14:textId="77777777" w:rsidTr="00DE179F">
      <w:trPr>
        <w:jc w:val="center"/>
      </w:trPr>
      <w:tc>
        <w:tcPr>
          <w:tcW w:w="2105" w:type="dxa"/>
          <w:vAlign w:val="center"/>
        </w:tcPr>
        <w:p w14:paraId="6DB7E4A8" w14:textId="77777777" w:rsidR="002D5E2F" w:rsidRPr="00054F36" w:rsidRDefault="002D5E2F" w:rsidP="002D5E2F">
          <w:pPr>
            <w:pStyle w:val="Header"/>
            <w:rPr>
              <w:b/>
              <w:bCs/>
              <w:sz w:val="16"/>
              <w:szCs w:val="16"/>
            </w:rPr>
          </w:pPr>
          <w:r w:rsidRPr="00054F36">
            <w:rPr>
              <w:b/>
              <w:bCs/>
              <w:sz w:val="16"/>
              <w:szCs w:val="16"/>
            </w:rPr>
            <w:t>Group</w:t>
          </w:r>
        </w:p>
        <w:p w14:paraId="42CBEEBA" w14:textId="77777777" w:rsidR="002D5E2F" w:rsidRPr="00054F36" w:rsidRDefault="002D5E2F" w:rsidP="002D5E2F">
          <w:pPr>
            <w:pStyle w:val="Header"/>
            <w:rPr>
              <w:b/>
              <w:bCs/>
              <w:sz w:val="16"/>
              <w:szCs w:val="16"/>
            </w:rPr>
          </w:pPr>
          <w:r w:rsidRPr="00054F36">
            <w:rPr>
              <w:b/>
              <w:bCs/>
              <w:sz w:val="16"/>
              <w:szCs w:val="16"/>
            </w:rPr>
            <w:t>Program Integrity</w:t>
          </w:r>
        </w:p>
      </w:tc>
      <w:tc>
        <w:tcPr>
          <w:tcW w:w="3925" w:type="dxa"/>
          <w:vAlign w:val="center"/>
        </w:tcPr>
        <w:p w14:paraId="24922C6A" w14:textId="77777777" w:rsidR="002D5E2F" w:rsidRPr="00054F36" w:rsidRDefault="002D5E2F" w:rsidP="002D5E2F">
          <w:pPr>
            <w:pStyle w:val="Header"/>
            <w:rPr>
              <w:b/>
              <w:bCs/>
              <w:sz w:val="16"/>
              <w:szCs w:val="16"/>
            </w:rPr>
          </w:pPr>
          <w:r w:rsidRPr="00054F36">
            <w:rPr>
              <w:b/>
              <w:bCs/>
              <w:sz w:val="16"/>
              <w:szCs w:val="16"/>
            </w:rPr>
            <w:t>Status</w:t>
          </w:r>
        </w:p>
        <w:p w14:paraId="16BEA5FE" w14:textId="77777777" w:rsidR="002D5E2F" w:rsidRPr="00054F36" w:rsidRDefault="002D5E2F" w:rsidP="002D5E2F">
          <w:pPr>
            <w:pStyle w:val="Header"/>
            <w:rPr>
              <w:b/>
              <w:bCs/>
              <w:sz w:val="16"/>
              <w:szCs w:val="16"/>
            </w:rPr>
          </w:pPr>
          <w:r w:rsidRPr="00054F36">
            <w:rPr>
              <w:b/>
              <w:bCs/>
              <w:sz w:val="16"/>
              <w:szCs w:val="16"/>
            </w:rPr>
            <w:t>Active – External</w:t>
          </w:r>
        </w:p>
      </w:tc>
      <w:tc>
        <w:tcPr>
          <w:tcW w:w="3510" w:type="dxa"/>
          <w:gridSpan w:val="2"/>
          <w:vAlign w:val="center"/>
        </w:tcPr>
        <w:p w14:paraId="2AF2BFB1" w14:textId="77777777" w:rsidR="002D5E2F" w:rsidRPr="00054F36" w:rsidRDefault="002D5E2F" w:rsidP="002D5E2F">
          <w:pPr>
            <w:pStyle w:val="Header"/>
            <w:jc w:val="center"/>
            <w:rPr>
              <w:b/>
              <w:bCs/>
              <w:sz w:val="16"/>
              <w:szCs w:val="16"/>
            </w:rPr>
          </w:pPr>
          <w:r w:rsidRPr="00054F36">
            <w:rPr>
              <w:b/>
              <w:bCs/>
              <w:sz w:val="16"/>
              <w:szCs w:val="16"/>
            </w:rPr>
            <w:t xml:space="preserve">Page </w:t>
          </w:r>
          <w:r w:rsidRPr="00054F36">
            <w:rPr>
              <w:b/>
              <w:bCs/>
              <w:sz w:val="16"/>
              <w:szCs w:val="16"/>
            </w:rPr>
            <w:fldChar w:fldCharType="begin"/>
          </w:r>
          <w:r w:rsidRPr="00054F36">
            <w:rPr>
              <w:b/>
              <w:bCs/>
              <w:sz w:val="16"/>
              <w:szCs w:val="16"/>
            </w:rPr>
            <w:instrText xml:space="preserve"> PAGE  \* Arabic  \* MERGEFORMAT </w:instrText>
          </w:r>
          <w:r w:rsidRPr="00054F36">
            <w:rPr>
              <w:b/>
              <w:bCs/>
              <w:sz w:val="16"/>
              <w:szCs w:val="16"/>
            </w:rPr>
            <w:fldChar w:fldCharType="separate"/>
          </w:r>
          <w:r w:rsidRPr="00054F36">
            <w:rPr>
              <w:b/>
              <w:bCs/>
              <w:sz w:val="16"/>
              <w:szCs w:val="16"/>
            </w:rPr>
            <w:t>1</w:t>
          </w:r>
          <w:r w:rsidRPr="00054F36">
            <w:rPr>
              <w:b/>
              <w:bCs/>
              <w:sz w:val="16"/>
              <w:szCs w:val="16"/>
            </w:rPr>
            <w:fldChar w:fldCharType="end"/>
          </w:r>
          <w:r w:rsidRPr="00054F36">
            <w:rPr>
              <w:b/>
              <w:bCs/>
              <w:sz w:val="16"/>
              <w:szCs w:val="16"/>
            </w:rPr>
            <w:t xml:space="preserve"> of </w:t>
          </w:r>
          <w:r w:rsidRPr="00054F36">
            <w:rPr>
              <w:b/>
              <w:bCs/>
              <w:sz w:val="16"/>
              <w:szCs w:val="16"/>
            </w:rPr>
            <w:fldChar w:fldCharType="begin"/>
          </w:r>
          <w:r w:rsidRPr="00054F36">
            <w:rPr>
              <w:b/>
              <w:bCs/>
              <w:sz w:val="16"/>
              <w:szCs w:val="16"/>
            </w:rPr>
            <w:instrText xml:space="preserve"> NUMPAGES  \* Arabic  \* MERGEFORMAT </w:instrText>
          </w:r>
          <w:r w:rsidRPr="00054F36">
            <w:rPr>
              <w:b/>
              <w:bCs/>
              <w:sz w:val="16"/>
              <w:szCs w:val="16"/>
            </w:rPr>
            <w:fldChar w:fldCharType="separate"/>
          </w:r>
          <w:r w:rsidRPr="00054F36">
            <w:rPr>
              <w:b/>
              <w:bCs/>
              <w:sz w:val="16"/>
              <w:szCs w:val="16"/>
            </w:rPr>
            <w:t>1</w:t>
          </w:r>
          <w:r w:rsidRPr="00054F36">
            <w:rPr>
              <w:b/>
              <w:bCs/>
              <w:sz w:val="16"/>
              <w:szCs w:val="16"/>
            </w:rPr>
            <w:fldChar w:fldCharType="end"/>
          </w:r>
        </w:p>
      </w:tc>
    </w:tr>
  </w:tbl>
  <w:p w14:paraId="15411E90" w14:textId="44B3CA5A" w:rsidR="599C1885" w:rsidRDefault="599C1885" w:rsidP="599C18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4F1E37" w14:textId="77777777" w:rsidR="006A64E4" w:rsidRDefault="006A64E4" w:rsidP="00934396">
      <w:pPr>
        <w:spacing w:after="0" w:line="240" w:lineRule="auto"/>
      </w:pPr>
      <w:r>
        <w:separator/>
      </w:r>
    </w:p>
  </w:footnote>
  <w:footnote w:type="continuationSeparator" w:id="0">
    <w:p w14:paraId="38535529" w14:textId="77777777" w:rsidR="006A64E4" w:rsidRDefault="006A64E4" w:rsidP="00934396">
      <w:pPr>
        <w:spacing w:after="0" w:line="240" w:lineRule="auto"/>
      </w:pPr>
      <w:r>
        <w:continuationSeparator/>
      </w:r>
    </w:p>
  </w:footnote>
  <w:footnote w:type="continuationNotice" w:id="1">
    <w:p w14:paraId="6BE0ED41" w14:textId="77777777" w:rsidR="006A64E4" w:rsidRDefault="006A64E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404262" w14:textId="3979FC6B" w:rsidR="00253686" w:rsidRDefault="003950BE">
    <w:pPr>
      <w:pStyle w:val="Header"/>
    </w:pPr>
    <w:r>
      <w:rPr>
        <w:noProof/>
      </w:rPr>
      <w:drawing>
        <wp:anchor distT="0" distB="0" distL="114300" distR="114300" simplePos="0" relativeHeight="251659264" behindDoc="0" locked="0" layoutInCell="1" allowOverlap="1" wp14:anchorId="17D57562" wp14:editId="317D6AD0">
          <wp:simplePos x="0" y="0"/>
          <wp:positionH relativeFrom="margin">
            <wp:posOffset>0</wp:posOffset>
          </wp:positionH>
          <wp:positionV relativeFrom="page">
            <wp:posOffset>171450</wp:posOffset>
          </wp:positionV>
          <wp:extent cx="1335405" cy="628650"/>
          <wp:effectExtent l="0" t="0" r="0" b="0"/>
          <wp:wrapSquare wrapText="bothSides"/>
          <wp:docPr id="2" name="Picture 2"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with low confidenc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5405" cy="628650"/>
                  </a:xfrm>
                  <a:prstGeom prst="rect">
                    <a:avLst/>
                  </a:prstGeom>
                </pic:spPr>
              </pic:pic>
            </a:graphicData>
          </a:graphic>
          <wp14:sizeRelH relativeFrom="margin">
            <wp14:pctWidth>0</wp14:pctWidth>
          </wp14:sizeRelH>
          <wp14:sizeRelV relativeFrom="margin">
            <wp14:pctHeight>0</wp14:pctHeight>
          </wp14:sizeRelV>
        </wp:anchor>
      </w:drawing>
    </w:r>
  </w:p>
  <w:p w14:paraId="0CAF8061" w14:textId="77777777" w:rsidR="00253686" w:rsidRDefault="002536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D3FBF"/>
    <w:multiLevelType w:val="hybridMultilevel"/>
    <w:tmpl w:val="9DE26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36E84"/>
    <w:multiLevelType w:val="multilevel"/>
    <w:tmpl w:val="1C4CFE8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84A22DD"/>
    <w:multiLevelType w:val="hybridMultilevel"/>
    <w:tmpl w:val="5E1E1D60"/>
    <w:lvl w:ilvl="0" w:tplc="04090001">
      <w:start w:val="1"/>
      <w:numFmt w:val="bullet"/>
      <w:lvlText w:val=""/>
      <w:lvlJc w:val="left"/>
      <w:pPr>
        <w:ind w:left="1699" w:hanging="360"/>
      </w:pPr>
      <w:rPr>
        <w:rFonts w:ascii="Symbol" w:hAnsi="Symbol" w:hint="default"/>
      </w:rPr>
    </w:lvl>
    <w:lvl w:ilvl="1" w:tplc="04090003" w:tentative="1">
      <w:start w:val="1"/>
      <w:numFmt w:val="bullet"/>
      <w:lvlText w:val="o"/>
      <w:lvlJc w:val="left"/>
      <w:pPr>
        <w:ind w:left="2419" w:hanging="360"/>
      </w:pPr>
      <w:rPr>
        <w:rFonts w:ascii="Courier New" w:hAnsi="Courier New" w:cs="Courier New" w:hint="default"/>
      </w:rPr>
    </w:lvl>
    <w:lvl w:ilvl="2" w:tplc="04090005" w:tentative="1">
      <w:start w:val="1"/>
      <w:numFmt w:val="bullet"/>
      <w:lvlText w:val=""/>
      <w:lvlJc w:val="left"/>
      <w:pPr>
        <w:ind w:left="3139" w:hanging="360"/>
      </w:pPr>
      <w:rPr>
        <w:rFonts w:ascii="Wingdings" w:hAnsi="Wingdings" w:hint="default"/>
      </w:rPr>
    </w:lvl>
    <w:lvl w:ilvl="3" w:tplc="04090001" w:tentative="1">
      <w:start w:val="1"/>
      <w:numFmt w:val="bullet"/>
      <w:lvlText w:val=""/>
      <w:lvlJc w:val="left"/>
      <w:pPr>
        <w:ind w:left="3859" w:hanging="360"/>
      </w:pPr>
      <w:rPr>
        <w:rFonts w:ascii="Symbol" w:hAnsi="Symbol" w:hint="default"/>
      </w:rPr>
    </w:lvl>
    <w:lvl w:ilvl="4" w:tplc="04090003" w:tentative="1">
      <w:start w:val="1"/>
      <w:numFmt w:val="bullet"/>
      <w:lvlText w:val="o"/>
      <w:lvlJc w:val="left"/>
      <w:pPr>
        <w:ind w:left="4579" w:hanging="360"/>
      </w:pPr>
      <w:rPr>
        <w:rFonts w:ascii="Courier New" w:hAnsi="Courier New" w:cs="Courier New" w:hint="default"/>
      </w:rPr>
    </w:lvl>
    <w:lvl w:ilvl="5" w:tplc="04090005" w:tentative="1">
      <w:start w:val="1"/>
      <w:numFmt w:val="bullet"/>
      <w:lvlText w:val=""/>
      <w:lvlJc w:val="left"/>
      <w:pPr>
        <w:ind w:left="5299" w:hanging="360"/>
      </w:pPr>
      <w:rPr>
        <w:rFonts w:ascii="Wingdings" w:hAnsi="Wingdings" w:hint="default"/>
      </w:rPr>
    </w:lvl>
    <w:lvl w:ilvl="6" w:tplc="04090001" w:tentative="1">
      <w:start w:val="1"/>
      <w:numFmt w:val="bullet"/>
      <w:lvlText w:val=""/>
      <w:lvlJc w:val="left"/>
      <w:pPr>
        <w:ind w:left="6019" w:hanging="360"/>
      </w:pPr>
      <w:rPr>
        <w:rFonts w:ascii="Symbol" w:hAnsi="Symbol" w:hint="default"/>
      </w:rPr>
    </w:lvl>
    <w:lvl w:ilvl="7" w:tplc="04090003" w:tentative="1">
      <w:start w:val="1"/>
      <w:numFmt w:val="bullet"/>
      <w:lvlText w:val="o"/>
      <w:lvlJc w:val="left"/>
      <w:pPr>
        <w:ind w:left="6739" w:hanging="360"/>
      </w:pPr>
      <w:rPr>
        <w:rFonts w:ascii="Courier New" w:hAnsi="Courier New" w:cs="Courier New" w:hint="default"/>
      </w:rPr>
    </w:lvl>
    <w:lvl w:ilvl="8" w:tplc="04090005" w:tentative="1">
      <w:start w:val="1"/>
      <w:numFmt w:val="bullet"/>
      <w:lvlText w:val=""/>
      <w:lvlJc w:val="left"/>
      <w:pPr>
        <w:ind w:left="7459" w:hanging="360"/>
      </w:pPr>
      <w:rPr>
        <w:rFonts w:ascii="Wingdings" w:hAnsi="Wingdings" w:hint="default"/>
      </w:rPr>
    </w:lvl>
  </w:abstractNum>
  <w:abstractNum w:abstractNumId="3" w15:restartNumberingAfterBreak="0">
    <w:nsid w:val="0BDF2490"/>
    <w:multiLevelType w:val="hybridMultilevel"/>
    <w:tmpl w:val="B1269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90D36"/>
    <w:multiLevelType w:val="hybridMultilevel"/>
    <w:tmpl w:val="0C4AD380"/>
    <w:lvl w:ilvl="0" w:tplc="4D96EDA2">
      <w:start w:val="1"/>
      <w:numFmt w:val="lowerLetter"/>
      <w:lvlText w:val="%1."/>
      <w:lvlJc w:val="left"/>
      <w:pPr>
        <w:ind w:left="979" w:hanging="360"/>
      </w:pPr>
      <w:rPr>
        <w:rFonts w:ascii="Times New Roman" w:eastAsia="Times New Roman" w:hAnsi="Times New Roman" w:cs="Times New Roman" w:hint="default"/>
        <w:spacing w:val="-11"/>
        <w:w w:val="99"/>
        <w:sz w:val="24"/>
        <w:szCs w:val="24"/>
      </w:rPr>
    </w:lvl>
    <w:lvl w:ilvl="1" w:tplc="E87A34C0">
      <w:numFmt w:val="bullet"/>
      <w:lvlText w:val="•"/>
      <w:lvlJc w:val="left"/>
      <w:pPr>
        <w:ind w:left="1838" w:hanging="360"/>
      </w:pPr>
      <w:rPr>
        <w:rFonts w:hint="default"/>
      </w:rPr>
    </w:lvl>
    <w:lvl w:ilvl="2" w:tplc="282C7AF0">
      <w:numFmt w:val="bullet"/>
      <w:lvlText w:val="•"/>
      <w:lvlJc w:val="left"/>
      <w:pPr>
        <w:ind w:left="2696" w:hanging="360"/>
      </w:pPr>
      <w:rPr>
        <w:rFonts w:hint="default"/>
      </w:rPr>
    </w:lvl>
    <w:lvl w:ilvl="3" w:tplc="B874B7BC">
      <w:numFmt w:val="bullet"/>
      <w:lvlText w:val="•"/>
      <w:lvlJc w:val="left"/>
      <w:pPr>
        <w:ind w:left="3554" w:hanging="360"/>
      </w:pPr>
      <w:rPr>
        <w:rFonts w:hint="default"/>
      </w:rPr>
    </w:lvl>
    <w:lvl w:ilvl="4" w:tplc="356020FC">
      <w:numFmt w:val="bullet"/>
      <w:lvlText w:val="•"/>
      <w:lvlJc w:val="left"/>
      <w:pPr>
        <w:ind w:left="4412" w:hanging="360"/>
      </w:pPr>
      <w:rPr>
        <w:rFonts w:hint="default"/>
      </w:rPr>
    </w:lvl>
    <w:lvl w:ilvl="5" w:tplc="C64E53EC">
      <w:numFmt w:val="bullet"/>
      <w:lvlText w:val="•"/>
      <w:lvlJc w:val="left"/>
      <w:pPr>
        <w:ind w:left="5270" w:hanging="360"/>
      </w:pPr>
      <w:rPr>
        <w:rFonts w:hint="default"/>
      </w:rPr>
    </w:lvl>
    <w:lvl w:ilvl="6" w:tplc="F0FA27FA">
      <w:numFmt w:val="bullet"/>
      <w:lvlText w:val="•"/>
      <w:lvlJc w:val="left"/>
      <w:pPr>
        <w:ind w:left="6128" w:hanging="360"/>
      </w:pPr>
      <w:rPr>
        <w:rFonts w:hint="default"/>
      </w:rPr>
    </w:lvl>
    <w:lvl w:ilvl="7" w:tplc="ED28CA30">
      <w:numFmt w:val="bullet"/>
      <w:lvlText w:val="•"/>
      <w:lvlJc w:val="left"/>
      <w:pPr>
        <w:ind w:left="6986" w:hanging="360"/>
      </w:pPr>
      <w:rPr>
        <w:rFonts w:hint="default"/>
      </w:rPr>
    </w:lvl>
    <w:lvl w:ilvl="8" w:tplc="40E05500">
      <w:numFmt w:val="bullet"/>
      <w:lvlText w:val="•"/>
      <w:lvlJc w:val="left"/>
      <w:pPr>
        <w:ind w:left="7844" w:hanging="360"/>
      </w:pPr>
      <w:rPr>
        <w:rFonts w:hint="default"/>
      </w:rPr>
    </w:lvl>
  </w:abstractNum>
  <w:abstractNum w:abstractNumId="5" w15:restartNumberingAfterBreak="0">
    <w:nsid w:val="1D6C70C3"/>
    <w:multiLevelType w:val="hybridMultilevel"/>
    <w:tmpl w:val="74EC1FA6"/>
    <w:lvl w:ilvl="0" w:tplc="6C78C68C">
      <w:start w:val="1"/>
      <w:numFmt w:val="lowerLetter"/>
      <w:lvlText w:val="%1."/>
      <w:lvlJc w:val="left"/>
      <w:pPr>
        <w:ind w:left="979" w:hanging="360"/>
      </w:pPr>
      <w:rPr>
        <w:rFonts w:ascii="Times New Roman" w:eastAsia="Times New Roman" w:hAnsi="Times New Roman" w:cs="Times New Roman" w:hint="default"/>
        <w:spacing w:val="-11"/>
        <w:w w:val="99"/>
        <w:sz w:val="24"/>
        <w:szCs w:val="24"/>
      </w:rPr>
    </w:lvl>
    <w:lvl w:ilvl="1" w:tplc="5D227500">
      <w:numFmt w:val="bullet"/>
      <w:lvlText w:val="•"/>
      <w:lvlJc w:val="left"/>
      <w:pPr>
        <w:ind w:left="1838" w:hanging="360"/>
      </w:pPr>
      <w:rPr>
        <w:rFonts w:hint="default"/>
      </w:rPr>
    </w:lvl>
    <w:lvl w:ilvl="2" w:tplc="237A63FC">
      <w:numFmt w:val="bullet"/>
      <w:lvlText w:val="•"/>
      <w:lvlJc w:val="left"/>
      <w:pPr>
        <w:ind w:left="2696" w:hanging="360"/>
      </w:pPr>
      <w:rPr>
        <w:rFonts w:hint="default"/>
      </w:rPr>
    </w:lvl>
    <w:lvl w:ilvl="3" w:tplc="2512934A">
      <w:numFmt w:val="bullet"/>
      <w:lvlText w:val="•"/>
      <w:lvlJc w:val="left"/>
      <w:pPr>
        <w:ind w:left="3554" w:hanging="360"/>
      </w:pPr>
      <w:rPr>
        <w:rFonts w:hint="default"/>
      </w:rPr>
    </w:lvl>
    <w:lvl w:ilvl="4" w:tplc="EE78020C">
      <w:numFmt w:val="bullet"/>
      <w:lvlText w:val="•"/>
      <w:lvlJc w:val="left"/>
      <w:pPr>
        <w:ind w:left="4412" w:hanging="360"/>
      </w:pPr>
      <w:rPr>
        <w:rFonts w:hint="default"/>
      </w:rPr>
    </w:lvl>
    <w:lvl w:ilvl="5" w:tplc="DB7A82C2">
      <w:numFmt w:val="bullet"/>
      <w:lvlText w:val="•"/>
      <w:lvlJc w:val="left"/>
      <w:pPr>
        <w:ind w:left="5270" w:hanging="360"/>
      </w:pPr>
      <w:rPr>
        <w:rFonts w:hint="default"/>
      </w:rPr>
    </w:lvl>
    <w:lvl w:ilvl="6" w:tplc="D0F8406C">
      <w:numFmt w:val="bullet"/>
      <w:lvlText w:val="•"/>
      <w:lvlJc w:val="left"/>
      <w:pPr>
        <w:ind w:left="6128" w:hanging="360"/>
      </w:pPr>
      <w:rPr>
        <w:rFonts w:hint="default"/>
      </w:rPr>
    </w:lvl>
    <w:lvl w:ilvl="7" w:tplc="EBFEFDC8">
      <w:numFmt w:val="bullet"/>
      <w:lvlText w:val="•"/>
      <w:lvlJc w:val="left"/>
      <w:pPr>
        <w:ind w:left="6986" w:hanging="360"/>
      </w:pPr>
      <w:rPr>
        <w:rFonts w:hint="default"/>
      </w:rPr>
    </w:lvl>
    <w:lvl w:ilvl="8" w:tplc="7588799E">
      <w:numFmt w:val="bullet"/>
      <w:lvlText w:val="•"/>
      <w:lvlJc w:val="left"/>
      <w:pPr>
        <w:ind w:left="7844" w:hanging="360"/>
      </w:pPr>
      <w:rPr>
        <w:rFonts w:hint="default"/>
      </w:rPr>
    </w:lvl>
  </w:abstractNum>
  <w:abstractNum w:abstractNumId="6" w15:restartNumberingAfterBreak="0">
    <w:nsid w:val="1E600027"/>
    <w:multiLevelType w:val="hybridMultilevel"/>
    <w:tmpl w:val="0C7C7128"/>
    <w:lvl w:ilvl="0" w:tplc="9FAACEEA">
      <w:start w:val="1"/>
      <w:numFmt w:val="decimal"/>
      <w:lvlText w:val="%1."/>
      <w:lvlJc w:val="left"/>
      <w:pPr>
        <w:ind w:left="979" w:hanging="360"/>
      </w:pPr>
      <w:rPr>
        <w:rFonts w:ascii="Times New Roman" w:eastAsia="Times New Roman" w:hAnsi="Times New Roman" w:cs="Times New Roman" w:hint="default"/>
        <w:spacing w:val="-10"/>
        <w:w w:val="99"/>
        <w:sz w:val="24"/>
        <w:szCs w:val="24"/>
      </w:rPr>
    </w:lvl>
    <w:lvl w:ilvl="1" w:tplc="93E43452">
      <w:numFmt w:val="bullet"/>
      <w:lvlText w:val="•"/>
      <w:lvlJc w:val="left"/>
      <w:pPr>
        <w:ind w:left="1838" w:hanging="360"/>
      </w:pPr>
      <w:rPr>
        <w:rFonts w:hint="default"/>
      </w:rPr>
    </w:lvl>
    <w:lvl w:ilvl="2" w:tplc="BB7AAB72">
      <w:numFmt w:val="bullet"/>
      <w:lvlText w:val="•"/>
      <w:lvlJc w:val="left"/>
      <w:pPr>
        <w:ind w:left="2696" w:hanging="360"/>
      </w:pPr>
      <w:rPr>
        <w:rFonts w:hint="default"/>
      </w:rPr>
    </w:lvl>
    <w:lvl w:ilvl="3" w:tplc="AA806978">
      <w:numFmt w:val="bullet"/>
      <w:lvlText w:val="•"/>
      <w:lvlJc w:val="left"/>
      <w:pPr>
        <w:ind w:left="3554" w:hanging="360"/>
      </w:pPr>
      <w:rPr>
        <w:rFonts w:hint="default"/>
      </w:rPr>
    </w:lvl>
    <w:lvl w:ilvl="4" w:tplc="8CEEF416">
      <w:numFmt w:val="bullet"/>
      <w:lvlText w:val="•"/>
      <w:lvlJc w:val="left"/>
      <w:pPr>
        <w:ind w:left="4412" w:hanging="360"/>
      </w:pPr>
      <w:rPr>
        <w:rFonts w:hint="default"/>
      </w:rPr>
    </w:lvl>
    <w:lvl w:ilvl="5" w:tplc="ACACB6DA">
      <w:numFmt w:val="bullet"/>
      <w:lvlText w:val="•"/>
      <w:lvlJc w:val="left"/>
      <w:pPr>
        <w:ind w:left="5270" w:hanging="360"/>
      </w:pPr>
      <w:rPr>
        <w:rFonts w:hint="default"/>
      </w:rPr>
    </w:lvl>
    <w:lvl w:ilvl="6" w:tplc="5CAA5B84">
      <w:numFmt w:val="bullet"/>
      <w:lvlText w:val="•"/>
      <w:lvlJc w:val="left"/>
      <w:pPr>
        <w:ind w:left="6128" w:hanging="360"/>
      </w:pPr>
      <w:rPr>
        <w:rFonts w:hint="default"/>
      </w:rPr>
    </w:lvl>
    <w:lvl w:ilvl="7" w:tplc="54D858DC">
      <w:numFmt w:val="bullet"/>
      <w:lvlText w:val="•"/>
      <w:lvlJc w:val="left"/>
      <w:pPr>
        <w:ind w:left="6986" w:hanging="360"/>
      </w:pPr>
      <w:rPr>
        <w:rFonts w:hint="default"/>
      </w:rPr>
    </w:lvl>
    <w:lvl w:ilvl="8" w:tplc="68D06E50">
      <w:numFmt w:val="bullet"/>
      <w:lvlText w:val="•"/>
      <w:lvlJc w:val="left"/>
      <w:pPr>
        <w:ind w:left="7844" w:hanging="360"/>
      </w:pPr>
      <w:rPr>
        <w:rFonts w:hint="default"/>
      </w:rPr>
    </w:lvl>
  </w:abstractNum>
  <w:abstractNum w:abstractNumId="7" w15:restartNumberingAfterBreak="0">
    <w:nsid w:val="27D020E2"/>
    <w:multiLevelType w:val="hybridMultilevel"/>
    <w:tmpl w:val="751AF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E776B"/>
    <w:multiLevelType w:val="hybridMultilevel"/>
    <w:tmpl w:val="14A2D13C"/>
    <w:lvl w:ilvl="0" w:tplc="7A42C2A4">
      <w:start w:val="1"/>
      <w:numFmt w:val="lowerLetter"/>
      <w:lvlText w:val="%1."/>
      <w:lvlJc w:val="left"/>
      <w:pPr>
        <w:ind w:left="979" w:hanging="360"/>
      </w:pPr>
      <w:rPr>
        <w:rFonts w:hint="default"/>
        <w:i/>
        <w:spacing w:val="-12"/>
        <w:w w:val="99"/>
      </w:rPr>
    </w:lvl>
    <w:lvl w:ilvl="1" w:tplc="855A6BEE">
      <w:numFmt w:val="bullet"/>
      <w:lvlText w:val="•"/>
      <w:lvlJc w:val="left"/>
      <w:pPr>
        <w:ind w:left="1838" w:hanging="360"/>
      </w:pPr>
      <w:rPr>
        <w:rFonts w:hint="default"/>
      </w:rPr>
    </w:lvl>
    <w:lvl w:ilvl="2" w:tplc="E072FE7A">
      <w:numFmt w:val="bullet"/>
      <w:lvlText w:val="•"/>
      <w:lvlJc w:val="left"/>
      <w:pPr>
        <w:ind w:left="2696" w:hanging="360"/>
      </w:pPr>
      <w:rPr>
        <w:rFonts w:hint="default"/>
      </w:rPr>
    </w:lvl>
    <w:lvl w:ilvl="3" w:tplc="438E2D98">
      <w:numFmt w:val="bullet"/>
      <w:lvlText w:val="•"/>
      <w:lvlJc w:val="left"/>
      <w:pPr>
        <w:ind w:left="3554" w:hanging="360"/>
      </w:pPr>
      <w:rPr>
        <w:rFonts w:hint="default"/>
      </w:rPr>
    </w:lvl>
    <w:lvl w:ilvl="4" w:tplc="8F30BAF4">
      <w:numFmt w:val="bullet"/>
      <w:lvlText w:val="•"/>
      <w:lvlJc w:val="left"/>
      <w:pPr>
        <w:ind w:left="4412" w:hanging="360"/>
      </w:pPr>
      <w:rPr>
        <w:rFonts w:hint="default"/>
      </w:rPr>
    </w:lvl>
    <w:lvl w:ilvl="5" w:tplc="BC64E6FC">
      <w:numFmt w:val="bullet"/>
      <w:lvlText w:val="•"/>
      <w:lvlJc w:val="left"/>
      <w:pPr>
        <w:ind w:left="5270" w:hanging="360"/>
      </w:pPr>
      <w:rPr>
        <w:rFonts w:hint="default"/>
      </w:rPr>
    </w:lvl>
    <w:lvl w:ilvl="6" w:tplc="EC9000F6">
      <w:numFmt w:val="bullet"/>
      <w:lvlText w:val="•"/>
      <w:lvlJc w:val="left"/>
      <w:pPr>
        <w:ind w:left="6128" w:hanging="360"/>
      </w:pPr>
      <w:rPr>
        <w:rFonts w:hint="default"/>
      </w:rPr>
    </w:lvl>
    <w:lvl w:ilvl="7" w:tplc="174639E0">
      <w:numFmt w:val="bullet"/>
      <w:lvlText w:val="•"/>
      <w:lvlJc w:val="left"/>
      <w:pPr>
        <w:ind w:left="6986" w:hanging="360"/>
      </w:pPr>
      <w:rPr>
        <w:rFonts w:hint="default"/>
      </w:rPr>
    </w:lvl>
    <w:lvl w:ilvl="8" w:tplc="A8D20048">
      <w:numFmt w:val="bullet"/>
      <w:lvlText w:val="•"/>
      <w:lvlJc w:val="left"/>
      <w:pPr>
        <w:ind w:left="7844" w:hanging="360"/>
      </w:pPr>
      <w:rPr>
        <w:rFonts w:hint="default"/>
      </w:rPr>
    </w:lvl>
  </w:abstractNum>
  <w:abstractNum w:abstractNumId="9" w15:restartNumberingAfterBreak="0">
    <w:nsid w:val="2A12282D"/>
    <w:multiLevelType w:val="hybridMultilevel"/>
    <w:tmpl w:val="23409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BF4D61"/>
    <w:multiLevelType w:val="hybridMultilevel"/>
    <w:tmpl w:val="6AD4B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24919"/>
    <w:multiLevelType w:val="multilevel"/>
    <w:tmpl w:val="564E675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30F26F15"/>
    <w:multiLevelType w:val="hybridMultilevel"/>
    <w:tmpl w:val="6B08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F10C91"/>
    <w:multiLevelType w:val="hybridMultilevel"/>
    <w:tmpl w:val="2B606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0F1F6D"/>
    <w:multiLevelType w:val="hybridMultilevel"/>
    <w:tmpl w:val="639CB420"/>
    <w:lvl w:ilvl="0" w:tplc="CC8A4E06">
      <w:start w:val="1"/>
      <w:numFmt w:val="upperRoman"/>
      <w:lvlText w:val="%1."/>
      <w:lvlJc w:val="left"/>
      <w:pPr>
        <w:ind w:left="681" w:hanging="567"/>
        <w:jc w:val="right"/>
      </w:pPr>
      <w:rPr>
        <w:rFonts w:ascii="Times New Roman" w:eastAsia="Times New Roman" w:hAnsi="Times New Roman" w:cs="Times New Roman" w:hint="default"/>
        <w:b/>
        <w:bCs/>
        <w:spacing w:val="-1"/>
        <w:w w:val="99"/>
        <w:sz w:val="28"/>
        <w:szCs w:val="28"/>
      </w:rPr>
    </w:lvl>
    <w:lvl w:ilvl="1" w:tplc="440E1916">
      <w:start w:val="1"/>
      <w:numFmt w:val="upperLetter"/>
      <w:lvlText w:val="%2."/>
      <w:lvlJc w:val="left"/>
      <w:pPr>
        <w:ind w:left="979" w:hanging="360"/>
      </w:pPr>
      <w:rPr>
        <w:rFonts w:ascii="Times New Roman" w:eastAsia="Times New Roman" w:hAnsi="Times New Roman" w:cs="Times New Roman" w:hint="default"/>
        <w:spacing w:val="-11"/>
        <w:w w:val="99"/>
        <w:sz w:val="24"/>
        <w:szCs w:val="24"/>
      </w:rPr>
    </w:lvl>
    <w:lvl w:ilvl="2" w:tplc="DF2A0CA8">
      <w:numFmt w:val="bullet"/>
      <w:lvlText w:val="•"/>
      <w:lvlJc w:val="left"/>
      <w:pPr>
        <w:ind w:left="1933" w:hanging="360"/>
      </w:pPr>
      <w:rPr>
        <w:rFonts w:hint="default"/>
      </w:rPr>
    </w:lvl>
    <w:lvl w:ilvl="3" w:tplc="EE4EC30C">
      <w:numFmt w:val="bullet"/>
      <w:lvlText w:val="•"/>
      <w:lvlJc w:val="left"/>
      <w:pPr>
        <w:ind w:left="2886" w:hanging="360"/>
      </w:pPr>
      <w:rPr>
        <w:rFonts w:hint="default"/>
      </w:rPr>
    </w:lvl>
    <w:lvl w:ilvl="4" w:tplc="5F500340">
      <w:numFmt w:val="bullet"/>
      <w:lvlText w:val="•"/>
      <w:lvlJc w:val="left"/>
      <w:pPr>
        <w:ind w:left="3840" w:hanging="360"/>
      </w:pPr>
      <w:rPr>
        <w:rFonts w:hint="default"/>
      </w:rPr>
    </w:lvl>
    <w:lvl w:ilvl="5" w:tplc="29785316">
      <w:numFmt w:val="bullet"/>
      <w:lvlText w:val="•"/>
      <w:lvlJc w:val="left"/>
      <w:pPr>
        <w:ind w:left="4793" w:hanging="360"/>
      </w:pPr>
      <w:rPr>
        <w:rFonts w:hint="default"/>
      </w:rPr>
    </w:lvl>
    <w:lvl w:ilvl="6" w:tplc="D8F01956">
      <w:numFmt w:val="bullet"/>
      <w:lvlText w:val="•"/>
      <w:lvlJc w:val="left"/>
      <w:pPr>
        <w:ind w:left="5746" w:hanging="360"/>
      </w:pPr>
      <w:rPr>
        <w:rFonts w:hint="default"/>
      </w:rPr>
    </w:lvl>
    <w:lvl w:ilvl="7" w:tplc="46DA8DCC">
      <w:numFmt w:val="bullet"/>
      <w:lvlText w:val="•"/>
      <w:lvlJc w:val="left"/>
      <w:pPr>
        <w:ind w:left="6700" w:hanging="360"/>
      </w:pPr>
      <w:rPr>
        <w:rFonts w:hint="default"/>
      </w:rPr>
    </w:lvl>
    <w:lvl w:ilvl="8" w:tplc="3B7A376C">
      <w:numFmt w:val="bullet"/>
      <w:lvlText w:val="•"/>
      <w:lvlJc w:val="left"/>
      <w:pPr>
        <w:ind w:left="7653" w:hanging="360"/>
      </w:pPr>
      <w:rPr>
        <w:rFonts w:hint="default"/>
      </w:rPr>
    </w:lvl>
  </w:abstractNum>
  <w:abstractNum w:abstractNumId="15" w15:restartNumberingAfterBreak="0">
    <w:nsid w:val="4DE87D5C"/>
    <w:multiLevelType w:val="hybridMultilevel"/>
    <w:tmpl w:val="F0220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3765D0"/>
    <w:multiLevelType w:val="multilevel"/>
    <w:tmpl w:val="586CB63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607705AB"/>
    <w:multiLevelType w:val="hybridMultilevel"/>
    <w:tmpl w:val="1DA23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D34120"/>
    <w:multiLevelType w:val="hybridMultilevel"/>
    <w:tmpl w:val="6414D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A620BD"/>
    <w:multiLevelType w:val="hybridMultilevel"/>
    <w:tmpl w:val="65B2CA20"/>
    <w:lvl w:ilvl="0" w:tplc="04090001">
      <w:start w:val="1"/>
      <w:numFmt w:val="bullet"/>
      <w:lvlText w:val=""/>
      <w:lvlJc w:val="left"/>
      <w:pPr>
        <w:ind w:left="1699" w:hanging="360"/>
      </w:pPr>
      <w:rPr>
        <w:rFonts w:ascii="Symbol" w:hAnsi="Symbol" w:hint="default"/>
      </w:rPr>
    </w:lvl>
    <w:lvl w:ilvl="1" w:tplc="04090003" w:tentative="1">
      <w:start w:val="1"/>
      <w:numFmt w:val="bullet"/>
      <w:lvlText w:val="o"/>
      <w:lvlJc w:val="left"/>
      <w:pPr>
        <w:ind w:left="2419" w:hanging="360"/>
      </w:pPr>
      <w:rPr>
        <w:rFonts w:ascii="Courier New" w:hAnsi="Courier New" w:cs="Courier New" w:hint="default"/>
      </w:rPr>
    </w:lvl>
    <w:lvl w:ilvl="2" w:tplc="04090005" w:tentative="1">
      <w:start w:val="1"/>
      <w:numFmt w:val="bullet"/>
      <w:lvlText w:val=""/>
      <w:lvlJc w:val="left"/>
      <w:pPr>
        <w:ind w:left="3139" w:hanging="360"/>
      </w:pPr>
      <w:rPr>
        <w:rFonts w:ascii="Wingdings" w:hAnsi="Wingdings" w:hint="default"/>
      </w:rPr>
    </w:lvl>
    <w:lvl w:ilvl="3" w:tplc="04090001" w:tentative="1">
      <w:start w:val="1"/>
      <w:numFmt w:val="bullet"/>
      <w:lvlText w:val=""/>
      <w:lvlJc w:val="left"/>
      <w:pPr>
        <w:ind w:left="3859" w:hanging="360"/>
      </w:pPr>
      <w:rPr>
        <w:rFonts w:ascii="Symbol" w:hAnsi="Symbol" w:hint="default"/>
      </w:rPr>
    </w:lvl>
    <w:lvl w:ilvl="4" w:tplc="04090003" w:tentative="1">
      <w:start w:val="1"/>
      <w:numFmt w:val="bullet"/>
      <w:lvlText w:val="o"/>
      <w:lvlJc w:val="left"/>
      <w:pPr>
        <w:ind w:left="4579" w:hanging="360"/>
      </w:pPr>
      <w:rPr>
        <w:rFonts w:ascii="Courier New" w:hAnsi="Courier New" w:cs="Courier New" w:hint="default"/>
      </w:rPr>
    </w:lvl>
    <w:lvl w:ilvl="5" w:tplc="04090005" w:tentative="1">
      <w:start w:val="1"/>
      <w:numFmt w:val="bullet"/>
      <w:lvlText w:val=""/>
      <w:lvlJc w:val="left"/>
      <w:pPr>
        <w:ind w:left="5299" w:hanging="360"/>
      </w:pPr>
      <w:rPr>
        <w:rFonts w:ascii="Wingdings" w:hAnsi="Wingdings" w:hint="default"/>
      </w:rPr>
    </w:lvl>
    <w:lvl w:ilvl="6" w:tplc="04090001" w:tentative="1">
      <w:start w:val="1"/>
      <w:numFmt w:val="bullet"/>
      <w:lvlText w:val=""/>
      <w:lvlJc w:val="left"/>
      <w:pPr>
        <w:ind w:left="6019" w:hanging="360"/>
      </w:pPr>
      <w:rPr>
        <w:rFonts w:ascii="Symbol" w:hAnsi="Symbol" w:hint="default"/>
      </w:rPr>
    </w:lvl>
    <w:lvl w:ilvl="7" w:tplc="04090003" w:tentative="1">
      <w:start w:val="1"/>
      <w:numFmt w:val="bullet"/>
      <w:lvlText w:val="o"/>
      <w:lvlJc w:val="left"/>
      <w:pPr>
        <w:ind w:left="6739" w:hanging="360"/>
      </w:pPr>
      <w:rPr>
        <w:rFonts w:ascii="Courier New" w:hAnsi="Courier New" w:cs="Courier New" w:hint="default"/>
      </w:rPr>
    </w:lvl>
    <w:lvl w:ilvl="8" w:tplc="04090005" w:tentative="1">
      <w:start w:val="1"/>
      <w:numFmt w:val="bullet"/>
      <w:lvlText w:val=""/>
      <w:lvlJc w:val="left"/>
      <w:pPr>
        <w:ind w:left="7459" w:hanging="360"/>
      </w:pPr>
      <w:rPr>
        <w:rFonts w:ascii="Wingdings" w:hAnsi="Wingdings" w:hint="default"/>
      </w:rPr>
    </w:lvl>
  </w:abstractNum>
  <w:abstractNum w:abstractNumId="20" w15:restartNumberingAfterBreak="0">
    <w:nsid w:val="72D82609"/>
    <w:multiLevelType w:val="hybridMultilevel"/>
    <w:tmpl w:val="D4262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3967B1"/>
    <w:multiLevelType w:val="hybridMultilevel"/>
    <w:tmpl w:val="90EE71AE"/>
    <w:lvl w:ilvl="0" w:tplc="9426DFC0">
      <w:start w:val="1"/>
      <w:numFmt w:val="lowerLetter"/>
      <w:lvlText w:val="%1."/>
      <w:lvlJc w:val="left"/>
      <w:pPr>
        <w:ind w:left="979" w:hanging="360"/>
      </w:pPr>
      <w:rPr>
        <w:rFonts w:ascii="Times New Roman" w:eastAsia="Times New Roman" w:hAnsi="Times New Roman" w:cs="Times New Roman" w:hint="default"/>
        <w:spacing w:val="-11"/>
        <w:w w:val="99"/>
        <w:sz w:val="24"/>
        <w:szCs w:val="24"/>
      </w:rPr>
    </w:lvl>
    <w:lvl w:ilvl="1" w:tplc="473E7DD4">
      <w:numFmt w:val="bullet"/>
      <w:lvlText w:val="•"/>
      <w:lvlJc w:val="left"/>
      <w:pPr>
        <w:ind w:left="1838" w:hanging="360"/>
      </w:pPr>
      <w:rPr>
        <w:rFonts w:hint="default"/>
      </w:rPr>
    </w:lvl>
    <w:lvl w:ilvl="2" w:tplc="AA04CE80">
      <w:numFmt w:val="bullet"/>
      <w:lvlText w:val="•"/>
      <w:lvlJc w:val="left"/>
      <w:pPr>
        <w:ind w:left="2696" w:hanging="360"/>
      </w:pPr>
      <w:rPr>
        <w:rFonts w:hint="default"/>
      </w:rPr>
    </w:lvl>
    <w:lvl w:ilvl="3" w:tplc="A4FAB27C">
      <w:numFmt w:val="bullet"/>
      <w:lvlText w:val="•"/>
      <w:lvlJc w:val="left"/>
      <w:pPr>
        <w:ind w:left="3554" w:hanging="360"/>
      </w:pPr>
      <w:rPr>
        <w:rFonts w:hint="default"/>
      </w:rPr>
    </w:lvl>
    <w:lvl w:ilvl="4" w:tplc="D768739E">
      <w:numFmt w:val="bullet"/>
      <w:lvlText w:val="•"/>
      <w:lvlJc w:val="left"/>
      <w:pPr>
        <w:ind w:left="4412" w:hanging="360"/>
      </w:pPr>
      <w:rPr>
        <w:rFonts w:hint="default"/>
      </w:rPr>
    </w:lvl>
    <w:lvl w:ilvl="5" w:tplc="E2685AF0">
      <w:numFmt w:val="bullet"/>
      <w:lvlText w:val="•"/>
      <w:lvlJc w:val="left"/>
      <w:pPr>
        <w:ind w:left="5270" w:hanging="360"/>
      </w:pPr>
      <w:rPr>
        <w:rFonts w:hint="default"/>
      </w:rPr>
    </w:lvl>
    <w:lvl w:ilvl="6" w:tplc="06320A86">
      <w:numFmt w:val="bullet"/>
      <w:lvlText w:val="•"/>
      <w:lvlJc w:val="left"/>
      <w:pPr>
        <w:ind w:left="6128" w:hanging="360"/>
      </w:pPr>
      <w:rPr>
        <w:rFonts w:hint="default"/>
      </w:rPr>
    </w:lvl>
    <w:lvl w:ilvl="7" w:tplc="265CEB56">
      <w:numFmt w:val="bullet"/>
      <w:lvlText w:val="•"/>
      <w:lvlJc w:val="left"/>
      <w:pPr>
        <w:ind w:left="6986" w:hanging="360"/>
      </w:pPr>
      <w:rPr>
        <w:rFonts w:hint="default"/>
      </w:rPr>
    </w:lvl>
    <w:lvl w:ilvl="8" w:tplc="FA7C0AAE">
      <w:numFmt w:val="bullet"/>
      <w:lvlText w:val="•"/>
      <w:lvlJc w:val="left"/>
      <w:pPr>
        <w:ind w:left="7844" w:hanging="360"/>
      </w:pPr>
      <w:rPr>
        <w:rFonts w:hint="default"/>
      </w:rPr>
    </w:lvl>
  </w:abstractNum>
  <w:num w:numId="1" w16cid:durableId="1930578825">
    <w:abstractNumId w:val="14"/>
  </w:num>
  <w:num w:numId="2" w16cid:durableId="1694107226">
    <w:abstractNumId w:val="5"/>
  </w:num>
  <w:num w:numId="3" w16cid:durableId="2085713481">
    <w:abstractNumId w:val="6"/>
  </w:num>
  <w:num w:numId="4" w16cid:durableId="1526869821">
    <w:abstractNumId w:val="4"/>
  </w:num>
  <w:num w:numId="5" w16cid:durableId="1812595504">
    <w:abstractNumId w:val="8"/>
  </w:num>
  <w:num w:numId="6" w16cid:durableId="700207069">
    <w:abstractNumId w:val="21"/>
  </w:num>
  <w:num w:numId="7" w16cid:durableId="1677147643">
    <w:abstractNumId w:val="13"/>
  </w:num>
  <w:num w:numId="8" w16cid:durableId="197671882">
    <w:abstractNumId w:val="2"/>
  </w:num>
  <w:num w:numId="9" w16cid:durableId="77946636">
    <w:abstractNumId w:val="7"/>
  </w:num>
  <w:num w:numId="10" w16cid:durableId="825588376">
    <w:abstractNumId w:val="18"/>
  </w:num>
  <w:num w:numId="11" w16cid:durableId="804738215">
    <w:abstractNumId w:val="19"/>
  </w:num>
  <w:num w:numId="12" w16cid:durableId="255796974">
    <w:abstractNumId w:val="17"/>
  </w:num>
  <w:num w:numId="13" w16cid:durableId="1233739282">
    <w:abstractNumId w:val="15"/>
  </w:num>
  <w:num w:numId="14" w16cid:durableId="296179612">
    <w:abstractNumId w:val="12"/>
  </w:num>
  <w:num w:numId="15" w16cid:durableId="1396003300">
    <w:abstractNumId w:val="0"/>
  </w:num>
  <w:num w:numId="16" w16cid:durableId="1100758642">
    <w:abstractNumId w:val="3"/>
  </w:num>
  <w:num w:numId="17" w16cid:durableId="1296566851">
    <w:abstractNumId w:val="16"/>
  </w:num>
  <w:num w:numId="18" w16cid:durableId="1403789858">
    <w:abstractNumId w:val="1"/>
  </w:num>
  <w:num w:numId="19" w16cid:durableId="456071541">
    <w:abstractNumId w:val="11"/>
  </w:num>
  <w:num w:numId="20" w16cid:durableId="1846943832">
    <w:abstractNumId w:val="20"/>
  </w:num>
  <w:num w:numId="21" w16cid:durableId="1864783288">
    <w:abstractNumId w:val="9"/>
  </w:num>
  <w:num w:numId="22" w16cid:durableId="179078417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iko Pasterczyk">
    <w15:presenceInfo w15:providerId="AD" w15:userId="S::keiko.pasterczyk@globalseafood.org::d49470ac-8633-448a-9eeb-9373f32448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396"/>
    <w:rsid w:val="00041AF2"/>
    <w:rsid w:val="000C024B"/>
    <w:rsid w:val="000D30E4"/>
    <w:rsid w:val="00126275"/>
    <w:rsid w:val="0013010A"/>
    <w:rsid w:val="0015040A"/>
    <w:rsid w:val="001507C4"/>
    <w:rsid w:val="001752C1"/>
    <w:rsid w:val="00193C99"/>
    <w:rsid w:val="001C0119"/>
    <w:rsid w:val="001E38E4"/>
    <w:rsid w:val="00205EED"/>
    <w:rsid w:val="00215D42"/>
    <w:rsid w:val="00222A55"/>
    <w:rsid w:val="00233EFA"/>
    <w:rsid w:val="00253686"/>
    <w:rsid w:val="002630A3"/>
    <w:rsid w:val="00270A9D"/>
    <w:rsid w:val="002716EF"/>
    <w:rsid w:val="00286B51"/>
    <w:rsid w:val="002A5C18"/>
    <w:rsid w:val="002C1388"/>
    <w:rsid w:val="002C35E3"/>
    <w:rsid w:val="002D5E2F"/>
    <w:rsid w:val="0032118A"/>
    <w:rsid w:val="003441DF"/>
    <w:rsid w:val="00345225"/>
    <w:rsid w:val="00361F87"/>
    <w:rsid w:val="003950BE"/>
    <w:rsid w:val="003A59BF"/>
    <w:rsid w:val="003B669C"/>
    <w:rsid w:val="003C0DB1"/>
    <w:rsid w:val="003D6CEA"/>
    <w:rsid w:val="004143B3"/>
    <w:rsid w:val="00430103"/>
    <w:rsid w:val="004534D2"/>
    <w:rsid w:val="0047034D"/>
    <w:rsid w:val="00477A5B"/>
    <w:rsid w:val="004B4072"/>
    <w:rsid w:val="004D6029"/>
    <w:rsid w:val="00516990"/>
    <w:rsid w:val="0059643E"/>
    <w:rsid w:val="005B0FA4"/>
    <w:rsid w:val="005B1B72"/>
    <w:rsid w:val="005D4FB7"/>
    <w:rsid w:val="005F0349"/>
    <w:rsid w:val="005F49E7"/>
    <w:rsid w:val="00620D6A"/>
    <w:rsid w:val="00624A1F"/>
    <w:rsid w:val="00635A80"/>
    <w:rsid w:val="00654835"/>
    <w:rsid w:val="00663AFC"/>
    <w:rsid w:val="00676C4F"/>
    <w:rsid w:val="006A354F"/>
    <w:rsid w:val="006A64E4"/>
    <w:rsid w:val="006C1680"/>
    <w:rsid w:val="006C1946"/>
    <w:rsid w:val="006D05B9"/>
    <w:rsid w:val="0071155E"/>
    <w:rsid w:val="0071613D"/>
    <w:rsid w:val="0072537D"/>
    <w:rsid w:val="007317B4"/>
    <w:rsid w:val="00796821"/>
    <w:rsid w:val="007B5C35"/>
    <w:rsid w:val="007C452F"/>
    <w:rsid w:val="007C6152"/>
    <w:rsid w:val="007D70C3"/>
    <w:rsid w:val="00812127"/>
    <w:rsid w:val="00812A71"/>
    <w:rsid w:val="008155B5"/>
    <w:rsid w:val="00836831"/>
    <w:rsid w:val="00847679"/>
    <w:rsid w:val="0088100B"/>
    <w:rsid w:val="008A4F61"/>
    <w:rsid w:val="008B614C"/>
    <w:rsid w:val="008D0416"/>
    <w:rsid w:val="009257E1"/>
    <w:rsid w:val="00934396"/>
    <w:rsid w:val="0094324C"/>
    <w:rsid w:val="00956A06"/>
    <w:rsid w:val="009723C7"/>
    <w:rsid w:val="009962C8"/>
    <w:rsid w:val="009A2019"/>
    <w:rsid w:val="009B4B7F"/>
    <w:rsid w:val="009C5E2A"/>
    <w:rsid w:val="009D5C62"/>
    <w:rsid w:val="00A05252"/>
    <w:rsid w:val="00A368DA"/>
    <w:rsid w:val="00A36AE8"/>
    <w:rsid w:val="00A64C11"/>
    <w:rsid w:val="00A87487"/>
    <w:rsid w:val="00A90585"/>
    <w:rsid w:val="00AC60D9"/>
    <w:rsid w:val="00AD4B32"/>
    <w:rsid w:val="00B21787"/>
    <w:rsid w:val="00B24E72"/>
    <w:rsid w:val="00B26EF4"/>
    <w:rsid w:val="00B336BF"/>
    <w:rsid w:val="00B6286A"/>
    <w:rsid w:val="00B81B84"/>
    <w:rsid w:val="00C3720A"/>
    <w:rsid w:val="00C56DEC"/>
    <w:rsid w:val="00C7790B"/>
    <w:rsid w:val="00C90156"/>
    <w:rsid w:val="00CA13CC"/>
    <w:rsid w:val="00CA21F9"/>
    <w:rsid w:val="00D07061"/>
    <w:rsid w:val="00D155BC"/>
    <w:rsid w:val="00D306A6"/>
    <w:rsid w:val="00D55619"/>
    <w:rsid w:val="00D57BBD"/>
    <w:rsid w:val="00DA2BED"/>
    <w:rsid w:val="00DB04EF"/>
    <w:rsid w:val="00DE179F"/>
    <w:rsid w:val="00E24968"/>
    <w:rsid w:val="00E378B7"/>
    <w:rsid w:val="00E45A6D"/>
    <w:rsid w:val="00E64ABA"/>
    <w:rsid w:val="00E966B8"/>
    <w:rsid w:val="00EB70DA"/>
    <w:rsid w:val="00EC7564"/>
    <w:rsid w:val="00EF1D9E"/>
    <w:rsid w:val="00F065EF"/>
    <w:rsid w:val="00F229BE"/>
    <w:rsid w:val="00F31B32"/>
    <w:rsid w:val="00F37EC0"/>
    <w:rsid w:val="00F52862"/>
    <w:rsid w:val="00FB5EFE"/>
    <w:rsid w:val="00FC68C7"/>
    <w:rsid w:val="00FC78AA"/>
    <w:rsid w:val="00FE22FA"/>
    <w:rsid w:val="00FF0E48"/>
    <w:rsid w:val="599C1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A5B8F"/>
  <w15:chartTrackingRefBased/>
  <w15:docId w15:val="{6A954095-BC3B-4DBE-848F-005126416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4396"/>
    <w:pPr>
      <w:widowControl w:val="0"/>
      <w:autoSpaceDE w:val="0"/>
      <w:autoSpaceDN w:val="0"/>
      <w:spacing w:before="108" w:after="0" w:line="240" w:lineRule="auto"/>
      <w:ind w:left="1041" w:hanging="795"/>
      <w:outlineLvl w:val="0"/>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396"/>
    <w:rPr>
      <w:rFonts w:ascii="Times New Roman" w:eastAsia="Times New Roman" w:hAnsi="Times New Roman" w:cs="Times New Roman"/>
      <w:b/>
      <w:bCs/>
      <w:sz w:val="32"/>
      <w:szCs w:val="32"/>
    </w:rPr>
  </w:style>
  <w:style w:type="paragraph" w:styleId="BodyText">
    <w:name w:val="Body Text"/>
    <w:basedOn w:val="Normal"/>
    <w:link w:val="BodyTextChar"/>
    <w:uiPriority w:val="1"/>
    <w:qFormat/>
    <w:rsid w:val="00934396"/>
    <w:pPr>
      <w:widowControl w:val="0"/>
      <w:autoSpaceDE w:val="0"/>
      <w:autoSpaceDN w:val="0"/>
      <w:spacing w:after="0" w:line="240" w:lineRule="auto"/>
      <w:ind w:left="979"/>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34396"/>
    <w:rPr>
      <w:rFonts w:ascii="Times New Roman" w:eastAsia="Times New Roman" w:hAnsi="Times New Roman" w:cs="Times New Roman"/>
      <w:sz w:val="24"/>
      <w:szCs w:val="24"/>
    </w:rPr>
  </w:style>
  <w:style w:type="paragraph" w:styleId="ListParagraph">
    <w:name w:val="List Paragraph"/>
    <w:basedOn w:val="Normal"/>
    <w:uiPriority w:val="34"/>
    <w:qFormat/>
    <w:rsid w:val="00934396"/>
    <w:pPr>
      <w:widowControl w:val="0"/>
      <w:autoSpaceDE w:val="0"/>
      <w:autoSpaceDN w:val="0"/>
      <w:spacing w:before="60" w:after="0" w:line="240" w:lineRule="auto"/>
      <w:ind w:left="979" w:hanging="360"/>
    </w:pPr>
    <w:rPr>
      <w:rFonts w:ascii="Times New Roman" w:eastAsia="Times New Roman" w:hAnsi="Times New Roman" w:cs="Times New Roman"/>
    </w:rPr>
  </w:style>
  <w:style w:type="paragraph" w:customStyle="1" w:styleId="paragraph">
    <w:name w:val="paragraph"/>
    <w:basedOn w:val="Normal"/>
    <w:rsid w:val="00663A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63AFC"/>
  </w:style>
  <w:style w:type="character" w:customStyle="1" w:styleId="eop">
    <w:name w:val="eop"/>
    <w:basedOn w:val="DefaultParagraphFont"/>
    <w:rsid w:val="00663AFC"/>
  </w:style>
  <w:style w:type="paragraph" w:styleId="Header">
    <w:name w:val="header"/>
    <w:basedOn w:val="Normal"/>
    <w:link w:val="HeaderChar"/>
    <w:uiPriority w:val="99"/>
    <w:unhideWhenUsed/>
    <w:rsid w:val="009A2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019"/>
  </w:style>
  <w:style w:type="paragraph" w:styleId="Footer">
    <w:name w:val="footer"/>
    <w:basedOn w:val="Normal"/>
    <w:link w:val="FooterChar"/>
    <w:uiPriority w:val="99"/>
    <w:unhideWhenUsed/>
    <w:rsid w:val="009A2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019"/>
  </w:style>
  <w:style w:type="character" w:customStyle="1" w:styleId="scxw137728423">
    <w:name w:val="scxw137728423"/>
    <w:basedOn w:val="DefaultParagraphFont"/>
    <w:rsid w:val="009A2019"/>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E378B7"/>
    <w:rPr>
      <w:sz w:val="16"/>
      <w:szCs w:val="16"/>
    </w:rPr>
  </w:style>
  <w:style w:type="paragraph" w:styleId="CommentText">
    <w:name w:val="annotation text"/>
    <w:basedOn w:val="Normal"/>
    <w:link w:val="CommentTextChar"/>
    <w:uiPriority w:val="99"/>
    <w:unhideWhenUsed/>
    <w:rsid w:val="00E378B7"/>
    <w:pPr>
      <w:spacing w:line="240" w:lineRule="auto"/>
    </w:pPr>
    <w:rPr>
      <w:sz w:val="20"/>
      <w:szCs w:val="20"/>
    </w:rPr>
  </w:style>
  <w:style w:type="character" w:customStyle="1" w:styleId="CommentTextChar">
    <w:name w:val="Comment Text Char"/>
    <w:basedOn w:val="DefaultParagraphFont"/>
    <w:link w:val="CommentText"/>
    <w:uiPriority w:val="99"/>
    <w:rsid w:val="00E378B7"/>
    <w:rPr>
      <w:sz w:val="20"/>
      <w:szCs w:val="20"/>
    </w:rPr>
  </w:style>
  <w:style w:type="paragraph" w:styleId="CommentSubject">
    <w:name w:val="annotation subject"/>
    <w:basedOn w:val="CommentText"/>
    <w:next w:val="CommentText"/>
    <w:link w:val="CommentSubjectChar"/>
    <w:uiPriority w:val="99"/>
    <w:semiHidden/>
    <w:unhideWhenUsed/>
    <w:rsid w:val="00E378B7"/>
    <w:rPr>
      <w:b/>
      <w:bCs/>
    </w:rPr>
  </w:style>
  <w:style w:type="character" w:customStyle="1" w:styleId="CommentSubjectChar">
    <w:name w:val="Comment Subject Char"/>
    <w:basedOn w:val="CommentTextChar"/>
    <w:link w:val="CommentSubject"/>
    <w:uiPriority w:val="99"/>
    <w:semiHidden/>
    <w:rsid w:val="00E378B7"/>
    <w:rPr>
      <w:b/>
      <w:bCs/>
      <w:sz w:val="20"/>
      <w:szCs w:val="20"/>
    </w:rPr>
  </w:style>
  <w:style w:type="character" w:styleId="Hyperlink">
    <w:name w:val="Hyperlink"/>
    <w:basedOn w:val="DefaultParagraphFont"/>
    <w:uiPriority w:val="99"/>
    <w:unhideWhenUsed/>
    <w:rsid w:val="00956A06"/>
    <w:rPr>
      <w:color w:val="0563C1" w:themeColor="hyperlink"/>
      <w:u w:val="single"/>
    </w:rPr>
  </w:style>
  <w:style w:type="character" w:styleId="UnresolvedMention">
    <w:name w:val="Unresolved Mention"/>
    <w:basedOn w:val="DefaultParagraphFont"/>
    <w:uiPriority w:val="99"/>
    <w:semiHidden/>
    <w:unhideWhenUsed/>
    <w:rsid w:val="00956A06"/>
    <w:rPr>
      <w:color w:val="605E5C"/>
      <w:shd w:val="clear" w:color="auto" w:fill="E1DFDD"/>
    </w:rPr>
  </w:style>
  <w:style w:type="paragraph" w:styleId="NoSpacing">
    <w:name w:val="No Spacing"/>
    <w:uiPriority w:val="1"/>
    <w:qFormat/>
    <w:rsid w:val="007C452F"/>
    <w:pPr>
      <w:spacing w:after="0" w:line="240" w:lineRule="auto"/>
    </w:pPr>
  </w:style>
  <w:style w:type="paragraph" w:customStyle="1" w:styleId="TableParagraph">
    <w:name w:val="Table Paragraph"/>
    <w:basedOn w:val="Normal"/>
    <w:uiPriority w:val="1"/>
    <w:qFormat/>
    <w:rsid w:val="007C452F"/>
    <w:pPr>
      <w:widowControl w:val="0"/>
      <w:autoSpaceDE w:val="0"/>
      <w:autoSpaceDN w:val="0"/>
      <w:spacing w:before="1" w:after="0" w:line="240" w:lineRule="auto"/>
      <w:ind w:left="30"/>
    </w:pPr>
    <w:rPr>
      <w:rFonts w:ascii="Times New Roman" w:eastAsia="Times New Roman" w:hAnsi="Times New Roman" w:cs="Times New Roman"/>
      <w:lang w:bidi="en-US"/>
    </w:rPr>
  </w:style>
  <w:style w:type="paragraph" w:styleId="Revision">
    <w:name w:val="Revision"/>
    <w:hidden/>
    <w:uiPriority w:val="99"/>
    <w:semiHidden/>
    <w:rsid w:val="007317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287536">
      <w:bodyDiv w:val="1"/>
      <w:marLeft w:val="0"/>
      <w:marRight w:val="0"/>
      <w:marTop w:val="0"/>
      <w:marBottom w:val="0"/>
      <w:divBdr>
        <w:top w:val="none" w:sz="0" w:space="0" w:color="auto"/>
        <w:left w:val="none" w:sz="0" w:space="0" w:color="auto"/>
        <w:bottom w:val="none" w:sz="0" w:space="0" w:color="auto"/>
        <w:right w:val="none" w:sz="0" w:space="0" w:color="auto"/>
      </w:divBdr>
      <w:divsChild>
        <w:div w:id="86079604">
          <w:marLeft w:val="0"/>
          <w:marRight w:val="0"/>
          <w:marTop w:val="0"/>
          <w:marBottom w:val="0"/>
          <w:divBdr>
            <w:top w:val="none" w:sz="0" w:space="0" w:color="auto"/>
            <w:left w:val="none" w:sz="0" w:space="0" w:color="auto"/>
            <w:bottom w:val="none" w:sz="0" w:space="0" w:color="auto"/>
            <w:right w:val="none" w:sz="0" w:space="0" w:color="auto"/>
          </w:divBdr>
          <w:divsChild>
            <w:div w:id="2022118354">
              <w:marLeft w:val="0"/>
              <w:marRight w:val="0"/>
              <w:marTop w:val="0"/>
              <w:marBottom w:val="0"/>
              <w:divBdr>
                <w:top w:val="none" w:sz="0" w:space="0" w:color="auto"/>
                <w:left w:val="none" w:sz="0" w:space="0" w:color="auto"/>
                <w:bottom w:val="none" w:sz="0" w:space="0" w:color="auto"/>
                <w:right w:val="none" w:sz="0" w:space="0" w:color="auto"/>
              </w:divBdr>
            </w:div>
            <w:div w:id="2091538748">
              <w:marLeft w:val="0"/>
              <w:marRight w:val="0"/>
              <w:marTop w:val="0"/>
              <w:marBottom w:val="0"/>
              <w:divBdr>
                <w:top w:val="none" w:sz="0" w:space="0" w:color="auto"/>
                <w:left w:val="none" w:sz="0" w:space="0" w:color="auto"/>
                <w:bottom w:val="none" w:sz="0" w:space="0" w:color="auto"/>
                <w:right w:val="none" w:sz="0" w:space="0" w:color="auto"/>
              </w:divBdr>
            </w:div>
          </w:divsChild>
        </w:div>
        <w:div w:id="704332603">
          <w:marLeft w:val="0"/>
          <w:marRight w:val="0"/>
          <w:marTop w:val="0"/>
          <w:marBottom w:val="0"/>
          <w:divBdr>
            <w:top w:val="none" w:sz="0" w:space="0" w:color="auto"/>
            <w:left w:val="none" w:sz="0" w:space="0" w:color="auto"/>
            <w:bottom w:val="none" w:sz="0" w:space="0" w:color="auto"/>
            <w:right w:val="none" w:sz="0" w:space="0" w:color="auto"/>
          </w:divBdr>
          <w:divsChild>
            <w:div w:id="1499954421">
              <w:marLeft w:val="0"/>
              <w:marRight w:val="0"/>
              <w:marTop w:val="0"/>
              <w:marBottom w:val="0"/>
              <w:divBdr>
                <w:top w:val="none" w:sz="0" w:space="0" w:color="auto"/>
                <w:left w:val="none" w:sz="0" w:space="0" w:color="auto"/>
                <w:bottom w:val="none" w:sz="0" w:space="0" w:color="auto"/>
                <w:right w:val="none" w:sz="0" w:space="0" w:color="auto"/>
              </w:divBdr>
            </w:div>
            <w:div w:id="2093620974">
              <w:marLeft w:val="0"/>
              <w:marRight w:val="0"/>
              <w:marTop w:val="0"/>
              <w:marBottom w:val="0"/>
              <w:divBdr>
                <w:top w:val="none" w:sz="0" w:space="0" w:color="auto"/>
                <w:left w:val="none" w:sz="0" w:space="0" w:color="auto"/>
                <w:bottom w:val="none" w:sz="0" w:space="0" w:color="auto"/>
                <w:right w:val="none" w:sz="0" w:space="0" w:color="auto"/>
              </w:divBdr>
            </w:div>
          </w:divsChild>
        </w:div>
        <w:div w:id="811825780">
          <w:marLeft w:val="0"/>
          <w:marRight w:val="0"/>
          <w:marTop w:val="0"/>
          <w:marBottom w:val="0"/>
          <w:divBdr>
            <w:top w:val="none" w:sz="0" w:space="0" w:color="auto"/>
            <w:left w:val="none" w:sz="0" w:space="0" w:color="auto"/>
            <w:bottom w:val="none" w:sz="0" w:space="0" w:color="auto"/>
            <w:right w:val="none" w:sz="0" w:space="0" w:color="auto"/>
          </w:divBdr>
          <w:divsChild>
            <w:div w:id="786316060">
              <w:marLeft w:val="0"/>
              <w:marRight w:val="0"/>
              <w:marTop w:val="0"/>
              <w:marBottom w:val="0"/>
              <w:divBdr>
                <w:top w:val="none" w:sz="0" w:space="0" w:color="auto"/>
                <w:left w:val="none" w:sz="0" w:space="0" w:color="auto"/>
                <w:bottom w:val="none" w:sz="0" w:space="0" w:color="auto"/>
                <w:right w:val="none" w:sz="0" w:space="0" w:color="auto"/>
              </w:divBdr>
            </w:div>
            <w:div w:id="1928346526">
              <w:marLeft w:val="0"/>
              <w:marRight w:val="0"/>
              <w:marTop w:val="0"/>
              <w:marBottom w:val="0"/>
              <w:divBdr>
                <w:top w:val="none" w:sz="0" w:space="0" w:color="auto"/>
                <w:left w:val="none" w:sz="0" w:space="0" w:color="auto"/>
                <w:bottom w:val="none" w:sz="0" w:space="0" w:color="auto"/>
                <w:right w:val="none" w:sz="0" w:space="0" w:color="auto"/>
              </w:divBdr>
            </w:div>
          </w:divsChild>
        </w:div>
        <w:div w:id="915745501">
          <w:marLeft w:val="0"/>
          <w:marRight w:val="0"/>
          <w:marTop w:val="0"/>
          <w:marBottom w:val="0"/>
          <w:divBdr>
            <w:top w:val="none" w:sz="0" w:space="0" w:color="auto"/>
            <w:left w:val="none" w:sz="0" w:space="0" w:color="auto"/>
            <w:bottom w:val="none" w:sz="0" w:space="0" w:color="auto"/>
            <w:right w:val="none" w:sz="0" w:space="0" w:color="auto"/>
          </w:divBdr>
          <w:divsChild>
            <w:div w:id="1389568722">
              <w:marLeft w:val="0"/>
              <w:marRight w:val="0"/>
              <w:marTop w:val="0"/>
              <w:marBottom w:val="0"/>
              <w:divBdr>
                <w:top w:val="none" w:sz="0" w:space="0" w:color="auto"/>
                <w:left w:val="none" w:sz="0" w:space="0" w:color="auto"/>
                <w:bottom w:val="none" w:sz="0" w:space="0" w:color="auto"/>
                <w:right w:val="none" w:sz="0" w:space="0" w:color="auto"/>
              </w:divBdr>
            </w:div>
            <w:div w:id="1743024704">
              <w:marLeft w:val="0"/>
              <w:marRight w:val="0"/>
              <w:marTop w:val="0"/>
              <w:marBottom w:val="0"/>
              <w:divBdr>
                <w:top w:val="none" w:sz="0" w:space="0" w:color="auto"/>
                <w:left w:val="none" w:sz="0" w:space="0" w:color="auto"/>
                <w:bottom w:val="none" w:sz="0" w:space="0" w:color="auto"/>
                <w:right w:val="none" w:sz="0" w:space="0" w:color="auto"/>
              </w:divBdr>
            </w:div>
          </w:divsChild>
        </w:div>
        <w:div w:id="1331907008">
          <w:marLeft w:val="0"/>
          <w:marRight w:val="0"/>
          <w:marTop w:val="0"/>
          <w:marBottom w:val="0"/>
          <w:divBdr>
            <w:top w:val="none" w:sz="0" w:space="0" w:color="auto"/>
            <w:left w:val="none" w:sz="0" w:space="0" w:color="auto"/>
            <w:bottom w:val="none" w:sz="0" w:space="0" w:color="auto"/>
            <w:right w:val="none" w:sz="0" w:space="0" w:color="auto"/>
          </w:divBdr>
          <w:divsChild>
            <w:div w:id="643201144">
              <w:marLeft w:val="0"/>
              <w:marRight w:val="0"/>
              <w:marTop w:val="0"/>
              <w:marBottom w:val="0"/>
              <w:divBdr>
                <w:top w:val="none" w:sz="0" w:space="0" w:color="auto"/>
                <w:left w:val="none" w:sz="0" w:space="0" w:color="auto"/>
                <w:bottom w:val="none" w:sz="0" w:space="0" w:color="auto"/>
                <w:right w:val="none" w:sz="0" w:space="0" w:color="auto"/>
              </w:divBdr>
            </w:div>
            <w:div w:id="2000378323">
              <w:marLeft w:val="0"/>
              <w:marRight w:val="0"/>
              <w:marTop w:val="0"/>
              <w:marBottom w:val="0"/>
              <w:divBdr>
                <w:top w:val="none" w:sz="0" w:space="0" w:color="auto"/>
                <w:left w:val="none" w:sz="0" w:space="0" w:color="auto"/>
                <w:bottom w:val="none" w:sz="0" w:space="0" w:color="auto"/>
                <w:right w:val="none" w:sz="0" w:space="0" w:color="auto"/>
              </w:divBdr>
            </w:div>
          </w:divsChild>
        </w:div>
        <w:div w:id="1488402235">
          <w:marLeft w:val="0"/>
          <w:marRight w:val="0"/>
          <w:marTop w:val="0"/>
          <w:marBottom w:val="0"/>
          <w:divBdr>
            <w:top w:val="none" w:sz="0" w:space="0" w:color="auto"/>
            <w:left w:val="none" w:sz="0" w:space="0" w:color="auto"/>
            <w:bottom w:val="none" w:sz="0" w:space="0" w:color="auto"/>
            <w:right w:val="none" w:sz="0" w:space="0" w:color="auto"/>
          </w:divBdr>
          <w:divsChild>
            <w:div w:id="1625965662">
              <w:marLeft w:val="0"/>
              <w:marRight w:val="0"/>
              <w:marTop w:val="0"/>
              <w:marBottom w:val="0"/>
              <w:divBdr>
                <w:top w:val="none" w:sz="0" w:space="0" w:color="auto"/>
                <w:left w:val="none" w:sz="0" w:space="0" w:color="auto"/>
                <w:bottom w:val="none" w:sz="0" w:space="0" w:color="auto"/>
                <w:right w:val="none" w:sz="0" w:space="0" w:color="auto"/>
              </w:divBdr>
            </w:div>
          </w:divsChild>
        </w:div>
        <w:div w:id="1590698139">
          <w:marLeft w:val="0"/>
          <w:marRight w:val="0"/>
          <w:marTop w:val="0"/>
          <w:marBottom w:val="0"/>
          <w:divBdr>
            <w:top w:val="none" w:sz="0" w:space="0" w:color="auto"/>
            <w:left w:val="none" w:sz="0" w:space="0" w:color="auto"/>
            <w:bottom w:val="none" w:sz="0" w:space="0" w:color="auto"/>
            <w:right w:val="none" w:sz="0" w:space="0" w:color="auto"/>
          </w:divBdr>
          <w:divsChild>
            <w:div w:id="1089541881">
              <w:marLeft w:val="0"/>
              <w:marRight w:val="0"/>
              <w:marTop w:val="0"/>
              <w:marBottom w:val="0"/>
              <w:divBdr>
                <w:top w:val="none" w:sz="0" w:space="0" w:color="auto"/>
                <w:left w:val="none" w:sz="0" w:space="0" w:color="auto"/>
                <w:bottom w:val="none" w:sz="0" w:space="0" w:color="auto"/>
                <w:right w:val="none" w:sz="0" w:space="0" w:color="auto"/>
              </w:divBdr>
            </w:div>
            <w:div w:id="1801000199">
              <w:marLeft w:val="0"/>
              <w:marRight w:val="0"/>
              <w:marTop w:val="0"/>
              <w:marBottom w:val="0"/>
              <w:divBdr>
                <w:top w:val="none" w:sz="0" w:space="0" w:color="auto"/>
                <w:left w:val="none" w:sz="0" w:space="0" w:color="auto"/>
                <w:bottom w:val="none" w:sz="0" w:space="0" w:color="auto"/>
                <w:right w:val="none" w:sz="0" w:space="0" w:color="auto"/>
              </w:divBdr>
            </w:div>
          </w:divsChild>
        </w:div>
        <w:div w:id="2055956179">
          <w:marLeft w:val="0"/>
          <w:marRight w:val="0"/>
          <w:marTop w:val="0"/>
          <w:marBottom w:val="0"/>
          <w:divBdr>
            <w:top w:val="none" w:sz="0" w:space="0" w:color="auto"/>
            <w:left w:val="none" w:sz="0" w:space="0" w:color="auto"/>
            <w:bottom w:val="none" w:sz="0" w:space="0" w:color="auto"/>
            <w:right w:val="none" w:sz="0" w:space="0" w:color="auto"/>
          </w:divBdr>
          <w:divsChild>
            <w:div w:id="672344650">
              <w:marLeft w:val="0"/>
              <w:marRight w:val="0"/>
              <w:marTop w:val="0"/>
              <w:marBottom w:val="0"/>
              <w:divBdr>
                <w:top w:val="none" w:sz="0" w:space="0" w:color="auto"/>
                <w:left w:val="none" w:sz="0" w:space="0" w:color="auto"/>
                <w:bottom w:val="none" w:sz="0" w:space="0" w:color="auto"/>
                <w:right w:val="none" w:sz="0" w:space="0" w:color="auto"/>
              </w:divBdr>
            </w:div>
            <w:div w:id="182728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69810">
      <w:bodyDiv w:val="1"/>
      <w:marLeft w:val="0"/>
      <w:marRight w:val="0"/>
      <w:marTop w:val="0"/>
      <w:marBottom w:val="0"/>
      <w:divBdr>
        <w:top w:val="none" w:sz="0" w:space="0" w:color="auto"/>
        <w:left w:val="none" w:sz="0" w:space="0" w:color="auto"/>
        <w:bottom w:val="none" w:sz="0" w:space="0" w:color="auto"/>
        <w:right w:val="none" w:sz="0" w:space="0" w:color="auto"/>
      </w:divBdr>
      <w:divsChild>
        <w:div w:id="338853257">
          <w:marLeft w:val="0"/>
          <w:marRight w:val="0"/>
          <w:marTop w:val="0"/>
          <w:marBottom w:val="0"/>
          <w:divBdr>
            <w:top w:val="none" w:sz="0" w:space="0" w:color="auto"/>
            <w:left w:val="none" w:sz="0" w:space="0" w:color="auto"/>
            <w:bottom w:val="none" w:sz="0" w:space="0" w:color="auto"/>
            <w:right w:val="none" w:sz="0" w:space="0" w:color="auto"/>
          </w:divBdr>
        </w:div>
        <w:div w:id="713163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c83e93e-99e5-4b29-a0da-cabbdcb52888">75QCTYUPFNTA-1797567310-1584</_dlc_DocId>
    <_dlc_DocIdUrl xmlns="dc83e93e-99e5-4b29-a0da-cabbdcb52888">
      <Url>https://globalaquaculturealliance.sharepoint.com/_layouts/15/DocIdRedir.aspx?ID=75QCTYUPFNTA-1797567310-1584</Url>
      <Description>75QCTYUPFNTA-1797567310-1584</Description>
    </_dlc_DocIdUrl>
    <TaxCatchAll xmlns="dc83e93e-99e5-4b29-a0da-cabbdcb52888" xsi:nil="true"/>
    <lcf76f155ced4ddcb4097134ff3c332f xmlns="6371dd18-f5e2-406d-b31d-f2343949d44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25ADBB4EE833974DA301AB3BDC0C0199" ma:contentTypeVersion="12" ma:contentTypeDescription="Create a new document." ma:contentTypeScope="" ma:versionID="85f5902198ab28110772fd3b5d03b85b">
  <xsd:schema xmlns:xsd="http://www.w3.org/2001/XMLSchema" xmlns:xs="http://www.w3.org/2001/XMLSchema" xmlns:p="http://schemas.microsoft.com/office/2006/metadata/properties" xmlns:ns2="dc83e93e-99e5-4b29-a0da-cabbdcb52888" xmlns:ns3="6371dd18-f5e2-406d-b31d-f2343949d44e" targetNamespace="http://schemas.microsoft.com/office/2006/metadata/properties" ma:root="true" ma:fieldsID="58410abe3519379ba3bf6a93c52feb06" ns2:_="" ns3:_="">
    <xsd:import namespace="dc83e93e-99e5-4b29-a0da-cabbdcb52888"/>
    <xsd:import namespace="6371dd18-f5e2-406d-b31d-f2343949d44e"/>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MediaServiceMetadata" minOccurs="0"/>
                <xsd:element ref="ns3:MediaServiceFastMetadata" minOccurs="0"/>
                <xsd:element ref="ns3:MediaServiceEventHashCode" minOccurs="0"/>
                <xsd:element ref="ns3:MediaServiceGenerationTime" minOccurs="0"/>
                <xsd:element ref="ns3:MediaServiceAutoKeyPoints" minOccurs="0"/>
                <xsd:element ref="ns3:MediaServiceKeyPoints"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83e93e-99e5-4b29-a0da-cabbdcb5288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TaxCatchAll" ma:index="21" nillable="true" ma:displayName="Taxonomy Catch All Column" ma:hidden="true" ma:list="{fe6ab8e0-a308-457e-9bfa-6d1b31e2b2ce}" ma:internalName="TaxCatchAll" ma:showField="CatchAllData" ma:web="dc83e93e-99e5-4b29-a0da-cabbdcb5288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371dd18-f5e2-406d-b31d-f2343949d44e"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8da94752-f20d-43e6-9cb1-a5c28b8ffc35"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E3FEE8-C9E7-4D3E-9CC9-77F6A98BE20F}">
  <ds:schemaRefs>
    <ds:schemaRef ds:uri="http://schemas.microsoft.com/office/2006/metadata/properties"/>
    <ds:schemaRef ds:uri="http://schemas.microsoft.com/office/infopath/2007/PartnerControls"/>
    <ds:schemaRef ds:uri="dc83e93e-99e5-4b29-a0da-cabbdcb52888"/>
    <ds:schemaRef ds:uri="6371dd18-f5e2-406d-b31d-f2343949d44e"/>
  </ds:schemaRefs>
</ds:datastoreItem>
</file>

<file path=customXml/itemProps2.xml><?xml version="1.0" encoding="utf-8"?>
<ds:datastoreItem xmlns:ds="http://schemas.openxmlformats.org/officeDocument/2006/customXml" ds:itemID="{8BA20285-0D09-44B5-8715-B21C96E12DF6}">
  <ds:schemaRefs>
    <ds:schemaRef ds:uri="http://schemas.microsoft.com/sharepoint/v3/contenttype/forms"/>
  </ds:schemaRefs>
</ds:datastoreItem>
</file>

<file path=customXml/itemProps3.xml><?xml version="1.0" encoding="utf-8"?>
<ds:datastoreItem xmlns:ds="http://schemas.openxmlformats.org/officeDocument/2006/customXml" ds:itemID="{4487F41B-472D-4AAF-8F79-5446EAE901F5}">
  <ds:schemaRefs>
    <ds:schemaRef ds:uri="http://schemas.microsoft.com/sharepoint/events"/>
  </ds:schemaRefs>
</ds:datastoreItem>
</file>

<file path=customXml/itemProps4.xml><?xml version="1.0" encoding="utf-8"?>
<ds:datastoreItem xmlns:ds="http://schemas.openxmlformats.org/officeDocument/2006/customXml" ds:itemID="{B593CEA3-7A3C-456A-B1A5-DBD85AB432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83e93e-99e5-4b29-a0da-cabbdcb52888"/>
    <ds:schemaRef ds:uri="6371dd18-f5e2-406d-b31d-f2343949d4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1931</Words>
  <Characters>11012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Arlen</dc:creator>
  <cp:keywords/>
  <dc:description/>
  <cp:lastModifiedBy>Ryan Weide</cp:lastModifiedBy>
  <cp:revision>7</cp:revision>
  <dcterms:created xsi:type="dcterms:W3CDTF">2024-11-20T16:31:00Z</dcterms:created>
  <dcterms:modified xsi:type="dcterms:W3CDTF">2024-11-25T21:21:00Z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0x01010025ADBB4EE833974DA301AB3BDC0C0199</vt:lpwstr>
  </property>
  <property fmtid="{D5CDD505-2E9C-101B-9397-08002B2CF9AE}" pid="3" name="_dlc_DocIdItemGuid">
    <vt:lpwstr>684fed76-18f4-4398-a94f-fa5b352b00c5</vt:lpwstr>
  </property>
</Properties>
</file>